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D67" w:rsidRDefault="00780D67" w:rsidP="00780D67">
      <w:pPr>
        <w:spacing w:after="0" w:line="240" w:lineRule="auto"/>
        <w:jc w:val="center"/>
        <w:rPr>
          <w:rFonts w:ascii="Cambria" w:hAnsi="Cambria" w:cs="Arial"/>
          <w:sz w:val="24"/>
          <w:szCs w:val="24"/>
          <w:lang w:val="it-IT"/>
        </w:rPr>
      </w:pPr>
      <w:r>
        <w:rPr>
          <w:rFonts w:ascii="Cambria" w:hAnsi="Cambria" w:cs="Arial"/>
          <w:sz w:val="24"/>
          <w:szCs w:val="24"/>
          <w:lang w:val="it-IT"/>
        </w:rPr>
        <w:t xml:space="preserve">---- </w:t>
      </w:r>
      <w:r w:rsidRPr="00780D67">
        <w:rPr>
          <w:rFonts w:ascii="Cambria" w:hAnsi="Cambria" w:cs="Arial"/>
          <w:b/>
          <w:sz w:val="30"/>
          <w:szCs w:val="30"/>
          <w:u w:val="single"/>
        </w:rPr>
        <w:t xml:space="preserve"> </w:t>
      </w:r>
      <w:r w:rsidRPr="00780D67">
        <w:rPr>
          <w:rFonts w:ascii="Cambria" w:hAnsi="Cambria" w:cs="Arial"/>
          <w:b/>
          <w:sz w:val="30"/>
          <w:szCs w:val="30"/>
          <w:u w:val="single"/>
        </w:rPr>
        <w:t>Assignment</w:t>
      </w:r>
      <w:r w:rsidRPr="00780D67">
        <w:rPr>
          <w:rFonts w:ascii="Cambria" w:hAnsi="Cambria" w:cs="Arial"/>
          <w:b/>
          <w:sz w:val="30"/>
          <w:szCs w:val="30"/>
          <w:u w:val="single"/>
        </w:rPr>
        <w:t xml:space="preserve"> </w:t>
      </w:r>
      <w:r w:rsidRPr="00780D67">
        <w:rPr>
          <w:rFonts w:ascii="Cambria" w:hAnsi="Cambria" w:cs="Arial"/>
          <w:b/>
          <w:sz w:val="24"/>
          <w:szCs w:val="24"/>
          <w:lang w:val="it-IT"/>
        </w:rPr>
        <w:t xml:space="preserve"> IO/File</w:t>
      </w:r>
      <w:r>
        <w:rPr>
          <w:rFonts w:ascii="Cambria" w:hAnsi="Cambria" w:cs="Arial"/>
          <w:sz w:val="24"/>
          <w:szCs w:val="24"/>
          <w:lang w:val="it-IT"/>
        </w:rPr>
        <w:t xml:space="preserve"> ---</w:t>
      </w:r>
    </w:p>
    <w:p w:rsidR="00D21013" w:rsidRDefault="00D21013" w:rsidP="00780D67">
      <w:pPr>
        <w:spacing w:after="0" w:line="240" w:lineRule="auto"/>
        <w:jc w:val="center"/>
        <w:rPr>
          <w:rFonts w:ascii="Cambria" w:hAnsi="Cambria" w:cs="Arial"/>
          <w:sz w:val="24"/>
          <w:szCs w:val="24"/>
          <w:lang w:val="it-IT"/>
        </w:rPr>
      </w:pPr>
    </w:p>
    <w:p w:rsidR="00780D67" w:rsidRDefault="00780D67" w:rsidP="00780D67">
      <w:pPr>
        <w:spacing w:after="0" w:line="240" w:lineRule="auto"/>
        <w:ind w:firstLine="720"/>
        <w:rPr>
          <w:rFonts w:ascii="Cambria" w:hAnsi="Cambria" w:cs="Arial"/>
          <w:sz w:val="24"/>
          <w:szCs w:val="24"/>
          <w:lang w:val="it-IT"/>
        </w:rPr>
      </w:pPr>
      <w:r w:rsidRPr="00964BBA">
        <w:rPr>
          <w:rFonts w:ascii="Cambria" w:hAnsi="Cambria" w:cs="Arial"/>
          <w:sz w:val="24"/>
          <w:szCs w:val="24"/>
          <w:lang w:val="it-IT"/>
        </w:rPr>
        <w:t>Viết chương trình đọc một file đầu vào có định dạng *.csv:</w:t>
      </w:r>
      <w:r>
        <w:rPr>
          <w:rFonts w:ascii="Cambria" w:hAnsi="Cambria" w:cs="Arial"/>
          <w:sz w:val="24"/>
          <w:szCs w:val="24"/>
          <w:lang w:val="it-IT"/>
        </w:rPr>
        <w:t xml:space="preserve"> </w:t>
      </w:r>
      <w:r w:rsidRPr="00964BBA">
        <w:rPr>
          <w:rFonts w:ascii="Cambria" w:hAnsi="Cambria" w:cs="Arial"/>
          <w:sz w:val="24"/>
          <w:szCs w:val="24"/>
          <w:lang w:val="it-IT"/>
        </w:rPr>
        <w:t>Nội dung của file csv lưu thông tin của một nhóm sinh viên, bao gồm các thông tin sau: StdNo, StdName, StdPhone, StdEmail, GradePoint.</w:t>
      </w:r>
    </w:p>
    <w:p w:rsidR="00780D67" w:rsidRPr="00964BBA" w:rsidRDefault="00780D67" w:rsidP="00780D67">
      <w:pPr>
        <w:spacing w:after="0" w:line="240" w:lineRule="auto"/>
        <w:ind w:firstLine="720"/>
        <w:rPr>
          <w:rFonts w:ascii="Cambria" w:hAnsi="Cambria" w:cs="Arial"/>
          <w:sz w:val="24"/>
          <w:szCs w:val="24"/>
          <w:lang w:val="it-IT"/>
        </w:rPr>
      </w:pPr>
    </w:p>
    <w:p w:rsidR="00780D67" w:rsidRPr="00964BBA" w:rsidRDefault="00780D67" w:rsidP="00780D67">
      <w:pPr>
        <w:ind w:left="1080" w:firstLine="720"/>
        <w:rPr>
          <w:rFonts w:ascii="Cambria" w:hAnsi="Cambria" w:cs="Arial"/>
          <w:sz w:val="24"/>
          <w:szCs w:val="24"/>
          <w:lang w:val="it-IT"/>
        </w:rPr>
      </w:pPr>
      <w:r w:rsidRPr="00964BBA">
        <w:rPr>
          <w:rFonts w:ascii="Cambria" w:hAnsi="Cambria" w:cs="Arial"/>
          <w:sz w:val="24"/>
          <w:szCs w:val="24"/>
          <w:lang w:val="it-IT"/>
        </w:rPr>
        <w:t xml:space="preserve">Ví dụ </w:t>
      </w:r>
      <w:r>
        <w:rPr>
          <w:rFonts w:ascii="Cambria" w:hAnsi="Cambria" w:cs="Arial"/>
          <w:sz w:val="24"/>
          <w:szCs w:val="24"/>
          <w:lang w:val="it-IT"/>
        </w:rPr>
        <w:t>file đầu vào STD.csv</w:t>
      </w:r>
      <w:r w:rsidRPr="00964BBA">
        <w:rPr>
          <w:rFonts w:ascii="Cambria" w:hAnsi="Cambria" w:cs="Arial"/>
          <w:sz w:val="24"/>
          <w:szCs w:val="24"/>
          <w:lang w:val="it-IT"/>
        </w:rPr>
        <w:t>:</w:t>
      </w:r>
    </w:p>
    <w:p w:rsidR="00780D67" w:rsidRPr="00964BBA" w:rsidRDefault="00780D67" w:rsidP="00D21013">
      <w:pPr>
        <w:rPr>
          <w:rFonts w:ascii="Cambria" w:hAnsi="Cambria" w:cs="Arial"/>
          <w:b/>
          <w:sz w:val="24"/>
          <w:szCs w:val="24"/>
        </w:rPr>
      </w:pPr>
      <w:r w:rsidRPr="00964BBA">
        <w:rPr>
          <w:rFonts w:ascii="Cambria" w:hAnsi="Cambria" w:cs="Arial"/>
          <w:noProof/>
          <w:sz w:val="24"/>
          <w:szCs w:val="24"/>
          <w:lang w:eastAsia="en-US"/>
        </w:rPr>
        <w:drawing>
          <wp:inline distT="0" distB="0" distL="0" distR="0">
            <wp:extent cx="5838825" cy="2172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465" cy="2178406"/>
                    </a:xfrm>
                    <a:prstGeom prst="rect">
                      <a:avLst/>
                    </a:prstGeom>
                    <a:noFill/>
                    <a:ln>
                      <a:noFill/>
                    </a:ln>
                  </pic:spPr>
                </pic:pic>
              </a:graphicData>
            </a:graphic>
          </wp:inline>
        </w:drawing>
      </w:r>
    </w:p>
    <w:p w:rsidR="00780D67" w:rsidRPr="00342D31" w:rsidRDefault="00780D67" w:rsidP="00780D67">
      <w:pPr>
        <w:numPr>
          <w:ilvl w:val="1"/>
          <w:numId w:val="3"/>
        </w:numPr>
        <w:spacing w:after="0" w:line="240" w:lineRule="auto"/>
        <w:rPr>
          <w:rFonts w:ascii="Cambria" w:hAnsi="Cambria" w:cs="Arial"/>
          <w:sz w:val="24"/>
          <w:szCs w:val="24"/>
        </w:rPr>
      </w:pPr>
      <w:r>
        <w:rPr>
          <w:rFonts w:ascii="Cambria" w:hAnsi="Cambria" w:cs="Arial"/>
          <w:sz w:val="24"/>
          <w:szCs w:val="24"/>
        </w:rPr>
        <w:t>Hãy viết function đ</w:t>
      </w:r>
      <w:r w:rsidRPr="00964BBA">
        <w:rPr>
          <w:rFonts w:ascii="Cambria" w:hAnsi="Cambria" w:cs="Arial"/>
          <w:sz w:val="24"/>
          <w:szCs w:val="24"/>
        </w:rPr>
        <w:t>ọc file csv</w:t>
      </w:r>
      <w:r>
        <w:rPr>
          <w:rFonts w:ascii="Cambria" w:hAnsi="Cambria" w:cs="Arial"/>
          <w:sz w:val="24"/>
          <w:szCs w:val="24"/>
        </w:rPr>
        <w:t>, sau đó hiển thị toàn bộ thông tin của các sinh viên lên màn hình console.</w:t>
      </w:r>
    </w:p>
    <w:p w:rsidR="00780D67" w:rsidRDefault="00780D67" w:rsidP="00780D67">
      <w:pPr>
        <w:numPr>
          <w:ilvl w:val="1"/>
          <w:numId w:val="3"/>
        </w:numPr>
        <w:spacing w:after="0" w:line="240" w:lineRule="auto"/>
        <w:rPr>
          <w:rFonts w:ascii="Cambria" w:hAnsi="Cambria" w:cs="Arial"/>
          <w:sz w:val="24"/>
          <w:szCs w:val="24"/>
        </w:rPr>
      </w:pPr>
      <w:r>
        <w:rPr>
          <w:rFonts w:ascii="Cambria" w:hAnsi="Cambria" w:cs="Arial"/>
          <w:sz w:val="24"/>
          <w:szCs w:val="24"/>
        </w:rPr>
        <w:t>Viết hàm k</w:t>
      </w:r>
      <w:r w:rsidRPr="00964BBA">
        <w:rPr>
          <w:rFonts w:ascii="Cambria" w:hAnsi="Cambria" w:cs="Arial"/>
          <w:sz w:val="24"/>
          <w:szCs w:val="24"/>
        </w:rPr>
        <w:t>iể</w:t>
      </w:r>
      <w:r>
        <w:rPr>
          <w:rFonts w:ascii="Cambria" w:hAnsi="Cambria" w:cs="Arial"/>
          <w:sz w:val="24"/>
          <w:szCs w:val="24"/>
        </w:rPr>
        <w:t xml:space="preserve">m </w:t>
      </w:r>
      <w:r w:rsidRPr="00964BBA">
        <w:rPr>
          <w:rFonts w:ascii="Cambria" w:hAnsi="Cambria" w:cs="Arial"/>
          <w:sz w:val="24"/>
          <w:szCs w:val="24"/>
        </w:rPr>
        <w:t>tra</w:t>
      </w:r>
      <w:r>
        <w:rPr>
          <w:rFonts w:ascii="Cambria" w:hAnsi="Cambria" w:cs="Arial"/>
          <w:sz w:val="24"/>
          <w:szCs w:val="24"/>
        </w:rPr>
        <w:t xml:space="preserve"> dữ liệu của file csv,</w:t>
      </w:r>
      <w:r w:rsidRPr="00964BBA">
        <w:rPr>
          <w:rFonts w:ascii="Cambria" w:hAnsi="Cambria" w:cs="Arial"/>
          <w:sz w:val="24"/>
          <w:szCs w:val="24"/>
        </w:rPr>
        <w:t xml:space="preserve"> nếu sai định dạng phone hoặc email thì thông báo lỗi ra file error.txt.</w:t>
      </w:r>
    </w:p>
    <w:p w:rsidR="00780D67" w:rsidRPr="00964BBA" w:rsidRDefault="00780D67" w:rsidP="00780D67">
      <w:pPr>
        <w:spacing w:after="0" w:line="240" w:lineRule="auto"/>
        <w:ind w:left="2520"/>
        <w:rPr>
          <w:rFonts w:ascii="Cambria" w:hAnsi="Cambria" w:cs="Arial"/>
          <w:sz w:val="24"/>
          <w:szCs w:val="24"/>
        </w:rPr>
      </w:pPr>
    </w:p>
    <w:p w:rsidR="00780D67" w:rsidRPr="00964BBA" w:rsidRDefault="00780D67" w:rsidP="00780D67">
      <w:pPr>
        <w:ind w:left="2160" w:firstLine="360"/>
        <w:rPr>
          <w:rFonts w:ascii="Cambria" w:hAnsi="Cambria" w:cs="Arial"/>
          <w:sz w:val="24"/>
          <w:szCs w:val="24"/>
        </w:rPr>
      </w:pPr>
      <w:r w:rsidRPr="00964BBA">
        <w:rPr>
          <w:rFonts w:ascii="Cambria" w:hAnsi="Cambria" w:cs="Arial"/>
          <w:sz w:val="24"/>
          <w:szCs w:val="24"/>
        </w:rPr>
        <w:t>Ví dụ file error.txt:</w:t>
      </w:r>
    </w:p>
    <w:p w:rsidR="00780D67" w:rsidRPr="00964BBA" w:rsidRDefault="00780D67" w:rsidP="00D21013">
      <w:pPr>
        <w:rPr>
          <w:rFonts w:ascii="Cambria" w:hAnsi="Cambria" w:cs="Arial"/>
          <w:sz w:val="24"/>
          <w:szCs w:val="24"/>
        </w:rPr>
      </w:pPr>
      <w:r w:rsidRPr="00964BBA">
        <w:rPr>
          <w:rFonts w:ascii="Cambria" w:hAnsi="Cambria" w:cs="Arial"/>
          <w:noProof/>
          <w:sz w:val="24"/>
          <w:szCs w:val="24"/>
          <w:lang w:eastAsia="en-US"/>
        </w:rPr>
        <w:drawing>
          <wp:inline distT="0" distB="0" distL="0" distR="0">
            <wp:extent cx="5771061" cy="21907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4309" cy="2195779"/>
                    </a:xfrm>
                    <a:prstGeom prst="rect">
                      <a:avLst/>
                    </a:prstGeom>
                    <a:noFill/>
                    <a:ln>
                      <a:noFill/>
                    </a:ln>
                  </pic:spPr>
                </pic:pic>
              </a:graphicData>
            </a:graphic>
          </wp:inline>
        </w:drawing>
      </w:r>
    </w:p>
    <w:p w:rsidR="00D21013" w:rsidRDefault="00D21013" w:rsidP="00D21013">
      <w:pPr>
        <w:spacing w:before="120" w:after="60"/>
        <w:ind w:left="720"/>
        <w:rPr>
          <w:ins w:id="0" w:author="Ho Duc Linh (FA.DN)" w:date="2023-03-01T15:12:00Z"/>
          <w:rFonts w:ascii="Cambria" w:hAnsi="Cambria" w:cs="Arial"/>
          <w:sz w:val="24"/>
          <w:szCs w:val="24"/>
        </w:rPr>
      </w:pPr>
      <w:ins w:id="1" w:author="Ho Duc Linh (FA.DN)" w:date="2023-03-01T15:12:00Z">
        <w:r>
          <w:rPr>
            <w:rFonts w:ascii="Cambria" w:hAnsi="Cambria" w:cs="Arial"/>
            <w:sz w:val="24"/>
            <w:szCs w:val="24"/>
          </w:rPr>
          <w:br w:type="page"/>
        </w:r>
      </w:ins>
    </w:p>
    <w:p w:rsidR="00780D67" w:rsidDel="00D21013" w:rsidRDefault="00780D67" w:rsidP="00780D67">
      <w:pPr>
        <w:spacing w:after="0" w:line="240" w:lineRule="auto"/>
        <w:rPr>
          <w:del w:id="2" w:author="Ho Duc Linh (FA.DN)" w:date="2023-03-01T15:10:00Z"/>
          <w:rFonts w:ascii="Cambria" w:hAnsi="Cambria" w:cs="Arial"/>
          <w:sz w:val="24"/>
          <w:szCs w:val="24"/>
        </w:rPr>
      </w:pPr>
    </w:p>
    <w:p w:rsidR="00780D67" w:rsidRPr="00964BBA" w:rsidDel="00D21013" w:rsidRDefault="00780D67" w:rsidP="00780D67">
      <w:pPr>
        <w:spacing w:after="0" w:line="240" w:lineRule="auto"/>
        <w:rPr>
          <w:del w:id="3" w:author="Ho Duc Linh (FA.DN)" w:date="2023-03-01T15:10:00Z"/>
          <w:rFonts w:ascii="Cambria" w:hAnsi="Cambria" w:cs="Arial"/>
          <w:sz w:val="24"/>
          <w:szCs w:val="24"/>
        </w:rPr>
      </w:pPr>
    </w:p>
    <w:p w:rsidR="00780D67" w:rsidDel="00D21013" w:rsidRDefault="00780D67" w:rsidP="00780D67">
      <w:pPr>
        <w:spacing w:before="120" w:after="60"/>
        <w:ind w:left="720"/>
        <w:rPr>
          <w:del w:id="4" w:author="Ho Duc Linh (FA.DN)" w:date="2023-03-01T15:10:00Z"/>
          <w:rFonts w:ascii="Cambria" w:hAnsi="Cambria" w:cs="Arial"/>
          <w:b/>
          <w:sz w:val="24"/>
          <w:szCs w:val="24"/>
        </w:rPr>
      </w:pPr>
      <w:del w:id="5" w:author="Ho Duc Linh (FA.DN)" w:date="2023-03-01T15:10:00Z">
        <w:r w:rsidRPr="00964BBA" w:rsidDel="00D21013">
          <w:rPr>
            <w:rFonts w:ascii="Cambria" w:hAnsi="Cambria" w:cs="Arial"/>
            <w:noProof/>
            <w:sz w:val="24"/>
            <w:szCs w:val="24"/>
            <w:lang w:eastAsia="en-US"/>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227965</wp:posOffset>
                  </wp:positionV>
                  <wp:extent cx="5981700" cy="0"/>
                  <wp:effectExtent l="19050" t="24765" r="19050" b="2286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straightConnector1">
                            <a:avLst/>
                          </a:prstGeom>
                          <a:noFill/>
                          <a:ln w="31750">
                            <a:solidFill>
                              <a:srgbClr val="4472C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B9BBA30" id="_x0000_t32" coordsize="21600,21600" o:spt="32" o:oned="t" path="m,l21600,21600e" filled="f">
                  <v:path arrowok="t" fillok="f" o:connecttype="none"/>
                  <o:lock v:ext="edit" shapetype="t"/>
                </v:shapetype>
                <v:shape id="Straight Arrow Connector 4" o:spid="_x0000_s1026" type="#_x0000_t32" style="position:absolute;margin-left:-1.5pt;margin-top:17.95pt;width:47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" strokecolor="#4472c4" strokeweight="2.5pt">
                  <v:shadow color="#868686"/>
                </v:shape>
              </w:pict>
            </mc:Fallback>
          </mc:AlternateContent>
        </w:r>
      </w:del>
    </w:p>
    <w:p w:rsidR="00780D67" w:rsidDel="00D21013" w:rsidRDefault="00780D67" w:rsidP="00780D67">
      <w:pPr>
        <w:spacing w:before="120" w:after="60"/>
        <w:ind w:left="720"/>
        <w:rPr>
          <w:del w:id="6" w:author="Ho Duc Linh (FA.DN)" w:date="2023-03-01T15:10:00Z"/>
          <w:rFonts w:ascii="Cambria" w:hAnsi="Cambria" w:cs="Arial"/>
          <w:b/>
          <w:sz w:val="24"/>
          <w:szCs w:val="24"/>
        </w:rPr>
      </w:pPr>
    </w:p>
    <w:p w:rsidR="00780D67" w:rsidRPr="00964BBA" w:rsidDel="00D21013" w:rsidRDefault="00780D67" w:rsidP="00780D67">
      <w:pPr>
        <w:spacing w:before="120" w:after="60"/>
        <w:ind w:left="720"/>
        <w:rPr>
          <w:del w:id="7" w:author="Ho Duc Linh (FA.DN)" w:date="2023-03-01T15:10:00Z"/>
          <w:rFonts w:ascii="Cambria" w:hAnsi="Cambria" w:cs="Arial"/>
          <w:b/>
          <w:sz w:val="24"/>
          <w:szCs w:val="24"/>
        </w:rPr>
      </w:pPr>
    </w:p>
    <w:p w:rsidR="00780D67" w:rsidRPr="00D21013" w:rsidRDefault="00780D67" w:rsidP="00D21013">
      <w:pPr>
        <w:spacing w:before="120" w:after="60"/>
        <w:ind w:left="720"/>
        <w:jc w:val="center"/>
        <w:rPr>
          <w:rFonts w:ascii="Cambria" w:hAnsi="Cambria" w:cs="Arial"/>
          <w:b/>
          <w:sz w:val="30"/>
          <w:szCs w:val="30"/>
        </w:rPr>
        <w:pPrChange w:id="8" w:author="Ho Duc Linh (FA.DN)" w:date="2023-03-01T15:12:00Z">
          <w:pPr>
            <w:numPr>
              <w:numId w:val="2"/>
            </w:numPr>
            <w:spacing w:before="120" w:after="60"/>
            <w:ind w:left="720" w:hanging="360"/>
            <w:jc w:val="center"/>
          </w:pPr>
        </w:pPrChange>
      </w:pPr>
      <w:r w:rsidRPr="00D21013">
        <w:rPr>
          <w:rFonts w:ascii="Cambria" w:hAnsi="Cambria" w:cs="Arial"/>
          <w:b/>
          <w:sz w:val="30"/>
          <w:szCs w:val="30"/>
        </w:rPr>
        <w:t xml:space="preserve">Assignment </w:t>
      </w:r>
      <w:del w:id="9" w:author="Ho Duc Linh (FA.DN)" w:date="2023-03-01T15:10:00Z">
        <w:r w:rsidRPr="00D21013" w:rsidDel="00D21013">
          <w:rPr>
            <w:rFonts w:ascii="Cambria" w:hAnsi="Cambria" w:cs="Arial"/>
            <w:b/>
            <w:sz w:val="30"/>
            <w:szCs w:val="30"/>
          </w:rPr>
          <w:delText>Day 2 – Day 10</w:delText>
        </w:r>
      </w:del>
      <w:ins w:id="10" w:author="Ho Duc Linh (FA.DN)" w:date="2023-03-01T15:12:00Z">
        <w:r w:rsidR="00D21013">
          <w:rPr>
            <w:rFonts w:ascii="Cambria" w:hAnsi="Cambria" w:cs="Arial"/>
            <w:b/>
            <w:sz w:val="30"/>
            <w:szCs w:val="30"/>
          </w:rPr>
          <w:t>OOP and DataBase</w:t>
        </w:r>
      </w:ins>
      <w:del w:id="11" w:author="Ho Duc Linh (FA.DN)" w:date="2023-03-01T15:12:00Z">
        <w:r w:rsidRPr="00D21013" w:rsidDel="00D21013">
          <w:rPr>
            <w:rFonts w:ascii="Cambria" w:hAnsi="Cambria" w:cs="Arial"/>
            <w:b/>
            <w:sz w:val="30"/>
            <w:szCs w:val="30"/>
          </w:rPr>
          <w:delText>.</w:delText>
        </w:r>
      </w:del>
    </w:p>
    <w:p w:rsidR="00780D67" w:rsidRDefault="00780D67" w:rsidP="00780D67">
      <w:pPr>
        <w:spacing w:before="120" w:after="60"/>
        <w:ind w:left="720"/>
        <w:rPr>
          <w:rFonts w:ascii="Cambria" w:hAnsi="Cambria" w:cs="Arial"/>
          <w:b/>
          <w:sz w:val="30"/>
          <w:szCs w:val="30"/>
          <w:u w:val="single"/>
        </w:rPr>
      </w:pPr>
      <w:r>
        <w:rPr>
          <w:rFonts w:ascii="Cambria" w:hAnsi="Cambria" w:cs="Arial"/>
          <w:b/>
          <w:noProof/>
          <w:sz w:val="30"/>
          <w:szCs w:val="30"/>
          <w:u w:val="single"/>
          <w:lang w:eastAsia="en-US"/>
        </w:rPr>
        <mc:AlternateContent>
          <mc:Choice Requires="wps">
            <w:drawing>
              <wp:anchor distT="0" distB="0" distL="114300" distR="114300" simplePos="0" relativeHeight="251660288" behindDoc="0" locked="0" layoutInCell="1" allowOverlap="1">
                <wp:simplePos x="0" y="0"/>
                <wp:positionH relativeFrom="column">
                  <wp:posOffset>314554</wp:posOffset>
                </wp:positionH>
                <wp:positionV relativeFrom="paragraph">
                  <wp:posOffset>239370</wp:posOffset>
                </wp:positionV>
                <wp:extent cx="5800725" cy="4250131"/>
                <wp:effectExtent l="0" t="0" r="28575" b="171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4250131"/>
                        </a:xfrm>
                        <a:prstGeom prst="rect">
                          <a:avLst/>
                        </a:prstGeom>
                        <a:solidFill>
                          <a:srgbClr val="FFFFFF"/>
                        </a:solidFill>
                        <a:ln w="9525">
                          <a:solidFill>
                            <a:srgbClr val="000000"/>
                          </a:solidFill>
                          <a:miter lim="800000"/>
                          <a:headEnd/>
                          <a:tailEnd/>
                        </a:ln>
                      </wps:spPr>
                      <wps:txbx>
                        <w:txbxContent>
                          <w:p w:rsidR="00780D67" w:rsidRPr="00303307" w:rsidRDefault="00780D67" w:rsidP="0078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6"/>
                              </w:rPr>
                            </w:pPr>
                            <w:r w:rsidRPr="006152C3">
                              <w:rPr>
                                <w:rFonts w:ascii="Cambria" w:hAnsi="Cambria"/>
                                <w:sz w:val="26"/>
                              </w:rPr>
                              <w:t>*</w:t>
                            </w:r>
                            <w:r w:rsidRPr="00303307">
                              <w:rPr>
                                <w:rFonts w:ascii="Cambria" w:hAnsi="Cambria"/>
                                <w:sz w:val="26"/>
                              </w:rPr>
                              <w:t>Purpose: Students will cover the knowledge</w:t>
                            </w:r>
                            <w:r w:rsidRPr="006152C3">
                              <w:rPr>
                                <w:rFonts w:ascii="Cambria" w:hAnsi="Cambria"/>
                                <w:sz w:val="26"/>
                              </w:rPr>
                              <w:t>s</w:t>
                            </w:r>
                            <w:r w:rsidRPr="00303307">
                              <w:rPr>
                                <w:rFonts w:ascii="Cambria" w:hAnsi="Cambria"/>
                                <w:sz w:val="26"/>
                              </w:rPr>
                              <w:t>:</w:t>
                            </w:r>
                          </w:p>
                          <w:p w:rsidR="00780D67" w:rsidDel="00D21013" w:rsidRDefault="00780D67" w:rsidP="00780D67">
                            <w:pPr>
                              <w:spacing w:before="120" w:after="60"/>
                              <w:ind w:firstLine="720"/>
                              <w:rPr>
                                <w:del w:id="12" w:author="Ho Duc Linh (FA.DN)" w:date="2023-03-01T15:13:00Z"/>
                                <w:rFonts w:ascii="Cambria" w:hAnsi="Cambria"/>
                                <w:sz w:val="26"/>
                              </w:rPr>
                            </w:pPr>
                            <w:del w:id="13" w:author="Ho Duc Linh (FA.DN)" w:date="2023-03-01T15:14:00Z">
                              <w:r w:rsidDel="00D21013">
                                <w:rPr>
                                  <w:rFonts w:ascii="Cambria" w:hAnsi="Cambria"/>
                                  <w:sz w:val="26"/>
                                </w:rPr>
                                <w:delText xml:space="preserve">  </w:delText>
                              </w:r>
                            </w:del>
                          </w:p>
                          <w:p w:rsidR="00780D67" w:rsidRPr="00AC5E2C" w:rsidRDefault="00780D67" w:rsidP="00D21013">
                            <w:pPr>
                              <w:numPr>
                                <w:ilvl w:val="0"/>
                                <w:numId w:val="5"/>
                              </w:numPr>
                              <w:rPr>
                                <w:rFonts w:ascii="Cambria" w:hAnsi="Cambria"/>
                              </w:rPr>
                            </w:pPr>
                            <w:del w:id="14" w:author="Ho Duc Linh (FA.DN)" w:date="2023-03-01T15:14:00Z">
                              <w:r w:rsidRPr="00AC5E2C" w:rsidDel="00D21013">
                                <w:rPr>
                                  <w:rFonts w:ascii="Cambria" w:hAnsi="Cambria"/>
                                </w:rPr>
                                <w:delText>P</w:delText>
                              </w:r>
                            </w:del>
                            <w:ins w:id="15" w:author="Ho Duc Linh (FA.DN)" w:date="2023-03-01T15:14:00Z">
                              <w:r w:rsidR="00D21013">
                                <w:rPr>
                                  <w:rFonts w:ascii="Cambria" w:hAnsi="Cambria"/>
                                </w:rPr>
                                <w:t>P</w:t>
                              </w:r>
                            </w:ins>
                            <w:r w:rsidRPr="00AC5E2C">
                              <w:rPr>
                                <w:rFonts w:ascii="Cambria" w:hAnsi="Cambria"/>
                              </w:rPr>
                              <w:t>rinciples of OOP : Encapsulation, Abstraction, Inheritance, Polymorphism</w:t>
                            </w:r>
                          </w:p>
                          <w:p w:rsidR="00780D67" w:rsidRPr="00AC5E2C" w:rsidRDefault="00780D67" w:rsidP="00780D67">
                            <w:pPr>
                              <w:numPr>
                                <w:ilvl w:val="0"/>
                                <w:numId w:val="5"/>
                              </w:numPr>
                              <w:rPr>
                                <w:rFonts w:ascii="Cambria" w:hAnsi="Cambria"/>
                              </w:rPr>
                            </w:pPr>
                            <w:r w:rsidRPr="00AC5E2C">
                              <w:rPr>
                                <w:rFonts w:ascii="Cambria" w:hAnsi="Cambria"/>
                              </w:rPr>
                              <w:t>Access Modifier</w:t>
                            </w:r>
                          </w:p>
                          <w:p w:rsidR="00780D67" w:rsidRPr="00AC5E2C" w:rsidRDefault="00780D67" w:rsidP="00780D67">
                            <w:pPr>
                              <w:numPr>
                                <w:ilvl w:val="0"/>
                                <w:numId w:val="5"/>
                              </w:numPr>
                              <w:rPr>
                                <w:rFonts w:ascii="Cambria" w:hAnsi="Cambria"/>
                              </w:rPr>
                            </w:pPr>
                            <w:r w:rsidRPr="00AC5E2C">
                              <w:rPr>
                                <w:rFonts w:ascii="Cambria" w:hAnsi="Cambria"/>
                              </w:rPr>
                              <w:t xml:space="preserve"> Constructors</w:t>
                            </w:r>
                          </w:p>
                          <w:p w:rsidR="00780D67" w:rsidRPr="00AC5E2C" w:rsidRDefault="00780D67" w:rsidP="00780D67">
                            <w:pPr>
                              <w:numPr>
                                <w:ilvl w:val="0"/>
                                <w:numId w:val="5"/>
                              </w:numPr>
                              <w:rPr>
                                <w:rFonts w:ascii="Cambria" w:hAnsi="Cambria"/>
                              </w:rPr>
                            </w:pPr>
                            <w:r w:rsidRPr="00AC5E2C">
                              <w:rPr>
                                <w:rFonts w:ascii="Cambria" w:hAnsi="Cambria"/>
                              </w:rPr>
                              <w:t>Static, final</w:t>
                            </w:r>
                          </w:p>
                          <w:p w:rsidR="00780D67" w:rsidRPr="00AC5E2C" w:rsidRDefault="00780D67" w:rsidP="00780D67">
                            <w:pPr>
                              <w:numPr>
                                <w:ilvl w:val="0"/>
                                <w:numId w:val="5"/>
                              </w:numPr>
                              <w:rPr>
                                <w:rFonts w:ascii="Cambria" w:hAnsi="Cambria"/>
                              </w:rPr>
                            </w:pPr>
                            <w:r>
                              <w:rPr>
                                <w:rFonts w:ascii="Cambria" w:hAnsi="Cambria"/>
                              </w:rPr>
                              <w:t>Overload, Over</w:t>
                            </w:r>
                            <w:r w:rsidRPr="00AC5E2C">
                              <w:rPr>
                                <w:rFonts w:ascii="Cambria" w:hAnsi="Cambria"/>
                              </w:rPr>
                              <w:t>ride</w:t>
                            </w:r>
                          </w:p>
                          <w:p w:rsidR="00780D67" w:rsidRPr="00AC5E2C" w:rsidRDefault="00780D67" w:rsidP="00780D67">
                            <w:pPr>
                              <w:numPr>
                                <w:ilvl w:val="0"/>
                                <w:numId w:val="5"/>
                              </w:numPr>
                              <w:rPr>
                                <w:rFonts w:ascii="Cambria" w:hAnsi="Cambria"/>
                              </w:rPr>
                            </w:pPr>
                            <w:r>
                              <w:rPr>
                                <w:rFonts w:ascii="Cambria" w:hAnsi="Cambria"/>
                              </w:rPr>
                              <w:t>Abstract class, Interface</w:t>
                            </w:r>
                          </w:p>
                          <w:p w:rsidR="00780D67" w:rsidRPr="00AC5E2C" w:rsidRDefault="00780D67" w:rsidP="00780D67">
                            <w:pPr>
                              <w:numPr>
                                <w:ilvl w:val="0"/>
                                <w:numId w:val="5"/>
                              </w:numPr>
                              <w:rPr>
                                <w:rFonts w:ascii="Cambria" w:hAnsi="Cambria"/>
                              </w:rPr>
                            </w:pPr>
                            <w:r w:rsidRPr="00AC5E2C">
                              <w:rPr>
                                <w:rFonts w:ascii="Cambria" w:hAnsi="Cambria"/>
                              </w:rPr>
                              <w:t>Is A, Has A relationship</w:t>
                            </w:r>
                          </w:p>
                          <w:p w:rsidR="00780D67" w:rsidRDefault="00780D67" w:rsidP="00780D67">
                            <w:pPr>
                              <w:numPr>
                                <w:ilvl w:val="0"/>
                                <w:numId w:val="5"/>
                              </w:numPr>
                              <w:rPr>
                                <w:rFonts w:ascii="Cambria" w:hAnsi="Cambria"/>
                              </w:rPr>
                            </w:pPr>
                            <w:r w:rsidRPr="00AC5E2C">
                              <w:rPr>
                                <w:rFonts w:ascii="Cambria" w:hAnsi="Cambria"/>
                              </w:rPr>
                              <w:t>Super, this</w:t>
                            </w:r>
                            <w:r>
                              <w:rPr>
                                <w:rFonts w:ascii="Cambria" w:hAnsi="Cambria"/>
                              </w:rPr>
                              <w:t xml:space="preserve"> keyword</w:t>
                            </w:r>
                          </w:p>
                          <w:p w:rsidR="00780D67" w:rsidRPr="00BA107B" w:rsidRDefault="00780D67" w:rsidP="00780D67">
                            <w:pPr>
                              <w:numPr>
                                <w:ilvl w:val="0"/>
                                <w:numId w:val="5"/>
                              </w:numPr>
                              <w:rPr>
                                <w:rFonts w:ascii="Cambria" w:hAnsi="Cambria"/>
                              </w:rPr>
                            </w:pPr>
                            <w:r w:rsidRPr="00BA107B">
                              <w:rPr>
                                <w:rFonts w:ascii="Cambria" w:hAnsi="Cambria"/>
                              </w:rPr>
                              <w:t>Exception Handling</w:t>
                            </w:r>
                          </w:p>
                          <w:p w:rsidR="00780D67" w:rsidRPr="00BA107B" w:rsidDel="00D21013" w:rsidRDefault="00780D67" w:rsidP="00780D67">
                            <w:pPr>
                              <w:numPr>
                                <w:ilvl w:val="0"/>
                                <w:numId w:val="5"/>
                              </w:numPr>
                              <w:rPr>
                                <w:del w:id="16" w:author="Ho Duc Linh (FA.DN)" w:date="2023-03-01T15:13:00Z"/>
                                <w:rFonts w:ascii="Cambria" w:hAnsi="Cambria"/>
                              </w:rPr>
                            </w:pPr>
                            <w:del w:id="17" w:author="Ho Duc Linh (FA.DN)" w:date="2023-03-01T15:13:00Z">
                              <w:r w:rsidRPr="00BA107B" w:rsidDel="00D21013">
                                <w:rPr>
                                  <w:rFonts w:ascii="Cambria" w:hAnsi="Cambria"/>
                                </w:rPr>
                                <w:delText>Java Utilities classes</w:delText>
                              </w:r>
                            </w:del>
                          </w:p>
                          <w:p w:rsidR="00D21013" w:rsidRDefault="00780D67" w:rsidP="00780D67">
                            <w:pPr>
                              <w:numPr>
                                <w:ilvl w:val="0"/>
                                <w:numId w:val="5"/>
                              </w:numPr>
                              <w:rPr>
                                <w:ins w:id="18" w:author="Ho Duc Linh (FA.DN)" w:date="2023-03-01T15:13:00Z"/>
                                <w:rFonts w:ascii="Cambria" w:hAnsi="Cambria"/>
                              </w:rPr>
                            </w:pPr>
                            <w:del w:id="19" w:author="Ho Duc Linh (FA.DN)" w:date="2023-03-01T15:13:00Z">
                              <w:r w:rsidRPr="00BA107B" w:rsidDel="00D21013">
                                <w:rPr>
                                  <w:rFonts w:ascii="Cambria" w:hAnsi="Cambria"/>
                                </w:rPr>
                                <w:delText xml:space="preserve">Java </w:delText>
                              </w:r>
                            </w:del>
                            <w:r w:rsidRPr="00BA107B">
                              <w:rPr>
                                <w:rFonts w:ascii="Cambria" w:hAnsi="Cambria"/>
                              </w:rPr>
                              <w:t>Collection</w:t>
                            </w:r>
                            <w:del w:id="20" w:author="Ho Duc Linh (FA.DN)" w:date="2023-03-01T15:13:00Z">
                              <w:r w:rsidRPr="00BA107B" w:rsidDel="00D21013">
                                <w:rPr>
                                  <w:rFonts w:ascii="Cambria" w:hAnsi="Cambria"/>
                                </w:rPr>
                                <w:delText xml:space="preserve"> </w:delText>
                              </w:r>
                            </w:del>
                          </w:p>
                          <w:p w:rsidR="00780D67" w:rsidRPr="00BA107B" w:rsidDel="00D21013" w:rsidRDefault="00780D67" w:rsidP="00780D67">
                            <w:pPr>
                              <w:numPr>
                                <w:ilvl w:val="0"/>
                                <w:numId w:val="5"/>
                              </w:numPr>
                              <w:rPr>
                                <w:del w:id="21" w:author="Ho Duc Linh (FA.DN)" w:date="2023-03-01T15:13:00Z"/>
                                <w:rFonts w:ascii="Cambria" w:hAnsi="Cambria"/>
                              </w:rPr>
                            </w:pPr>
                            <w:del w:id="22" w:author="Ho Duc Linh (FA.DN)" w:date="2023-03-01T15:13:00Z">
                              <w:r w:rsidRPr="00BA107B" w:rsidDel="00D21013">
                                <w:rPr>
                                  <w:rFonts w:ascii="Cambria" w:hAnsi="Cambria"/>
                                </w:rPr>
                                <w:delText>Framework</w:delText>
                              </w:r>
                            </w:del>
                          </w:p>
                          <w:p w:rsidR="00780D67" w:rsidRPr="00C31299" w:rsidRDefault="00780D67" w:rsidP="00780D67">
                            <w:pPr>
                              <w:numPr>
                                <w:ilvl w:val="0"/>
                                <w:numId w:val="5"/>
                              </w:numPr>
                              <w:rPr>
                                <w:rFonts w:ascii="Cambria" w:hAnsi="Cambria"/>
                              </w:rPr>
                            </w:pPr>
                            <w:del w:id="23" w:author="Ho Duc Linh (FA.DN)" w:date="2023-03-01T15:13:00Z">
                              <w:r w:rsidDel="00D21013">
                                <w:rPr>
                                  <w:rFonts w:ascii="Cambria" w:hAnsi="Cambria"/>
                                </w:rPr>
                                <w:delText xml:space="preserve">   </w:delText>
                              </w:r>
                              <w:r w:rsidRPr="00BA107B" w:rsidDel="00D21013">
                                <w:rPr>
                                  <w:rFonts w:ascii="Cambria" w:hAnsi="Cambria"/>
                                </w:rPr>
                                <w:delText>JDBC</w:delText>
                              </w:r>
                            </w:del>
                            <w:ins w:id="24" w:author="Ho Duc Linh (FA.DN)" w:date="2023-03-01T15:13:00Z">
                              <w:r w:rsidR="00D21013">
                                <w:rPr>
                                  <w:rFonts w:ascii="Cambria" w:hAnsi="Cambria"/>
                                </w:rPr>
                                <w:t>ADO.NET</w:t>
                              </w:r>
                            </w:ins>
                            <w:r w:rsidRPr="00BA107B">
                              <w:rPr>
                                <w:rFonts w:ascii="Cambria" w:hAnsi="Cambria"/>
                              </w:rPr>
                              <w:t xml:space="preserve"> Basics</w:t>
                            </w:r>
                          </w:p>
                          <w:p w:rsidR="00780D67" w:rsidRDefault="00780D67" w:rsidP="00780D67">
                            <w:pPr>
                              <w:numPr>
                                <w:ilvl w:val="0"/>
                                <w:numId w:val="5"/>
                              </w:numPr>
                              <w:rPr>
                                <w:rFonts w:ascii="Cambria" w:hAnsi="Cambria"/>
                              </w:rPr>
                            </w:pPr>
                            <w:r>
                              <w:rPr>
                                <w:rFonts w:ascii="Cambria" w:hAnsi="Cambria"/>
                              </w:rPr>
                              <w:t xml:space="preserve">Debugging With </w:t>
                            </w:r>
                            <w:del w:id="25" w:author="Ho Duc Linh (FA.DN)" w:date="2023-03-01T15:13:00Z">
                              <w:r w:rsidDel="00D21013">
                                <w:rPr>
                                  <w:rFonts w:ascii="Cambria" w:hAnsi="Cambria"/>
                                </w:rPr>
                                <w:delText>Eclipse</w:delText>
                              </w:r>
                            </w:del>
                            <w:ins w:id="26" w:author="Ho Duc Linh (FA.DN)" w:date="2023-03-01T15:13:00Z">
                              <w:r w:rsidR="00D21013">
                                <w:rPr>
                                  <w:rFonts w:ascii="Cambria" w:hAnsi="Cambria"/>
                                </w:rPr>
                                <w:t>Visual Studio</w:t>
                              </w:r>
                            </w:ins>
                          </w:p>
                          <w:p w:rsidR="00780D67" w:rsidRPr="006152C3" w:rsidRDefault="00780D67" w:rsidP="00F8068C">
                            <w:pPr>
                              <w:numPr>
                                <w:ilvl w:val="0"/>
                                <w:numId w:val="5"/>
                              </w:numPr>
                              <w:rPr>
                                <w:rFonts w:ascii="Cambria" w:hAnsi="Cambria"/>
                              </w:rPr>
                            </w:pPr>
                            <w:r w:rsidRPr="00D21013">
                              <w:rPr>
                                <w:rFonts w:ascii="Cambria" w:hAnsi="Cambria"/>
                                <w:rPrChange w:id="27" w:author="Ho Duc Linh (FA.DN)" w:date="2023-03-01T15:13:00Z">
                                  <w:rPr>
                                    <w:rFonts w:ascii="Cambria" w:hAnsi="Cambria"/>
                                  </w:rPr>
                                </w:rPrChange>
                              </w:rPr>
                              <w:t>Using Log4</w:t>
                            </w:r>
                            <w:del w:id="28" w:author="Ho Duc Linh (FA.DN)" w:date="2023-03-01T15:13:00Z">
                              <w:r w:rsidRPr="00D21013" w:rsidDel="00D21013">
                                <w:rPr>
                                  <w:rFonts w:ascii="Cambria" w:hAnsi="Cambria"/>
                                  <w:rPrChange w:id="29" w:author="Ho Duc Linh (FA.DN)" w:date="2023-03-01T15:13:00Z">
                                    <w:rPr>
                                      <w:rFonts w:ascii="Cambria" w:hAnsi="Cambria"/>
                                    </w:rPr>
                                  </w:rPrChange>
                                </w:rPr>
                                <w:delText>J</w:delText>
                              </w:r>
                            </w:del>
                            <w:ins w:id="30" w:author="Ho Duc Linh (FA.DN)" w:date="2023-03-01T15:13:00Z">
                              <w:r w:rsidR="00D21013" w:rsidRPr="00D21013">
                                <w:rPr>
                                  <w:rFonts w:ascii="Cambria" w:hAnsi="Cambria"/>
                                  <w:rPrChange w:id="31" w:author="Ho Duc Linh (FA.DN)" w:date="2023-03-01T15:13:00Z">
                                    <w:rPr>
                                      <w:rFonts w:ascii="Cambria" w:hAnsi="Cambria"/>
                                    </w:rPr>
                                  </w:rPrChange>
                                </w:rPr>
                                <w:t>Net</w:t>
                              </w:r>
                            </w:ins>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4.75pt;margin-top:18.85pt;width:456.75pt;height:33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">
                <v:textbox inset="5.85pt,.7pt,5.85pt,.7pt">
                  <w:txbxContent>
                    <w:p w:rsidR="00780D67" w:rsidRPr="00303307" w:rsidRDefault="00780D67" w:rsidP="0078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6"/>
                        </w:rPr>
                      </w:pPr>
                      <w:r w:rsidRPr="006152C3">
                        <w:rPr>
                          <w:rFonts w:ascii="Cambria" w:hAnsi="Cambria"/>
                          <w:sz w:val="26"/>
                        </w:rPr>
                        <w:t>*</w:t>
                      </w:r>
                      <w:r w:rsidRPr="00303307">
                        <w:rPr>
                          <w:rFonts w:ascii="Cambria" w:hAnsi="Cambria"/>
                          <w:sz w:val="26"/>
                        </w:rPr>
                        <w:t>Purpose: Students will cover the knowledge</w:t>
                      </w:r>
                      <w:r w:rsidRPr="006152C3">
                        <w:rPr>
                          <w:rFonts w:ascii="Cambria" w:hAnsi="Cambria"/>
                          <w:sz w:val="26"/>
                        </w:rPr>
                        <w:t>s</w:t>
                      </w:r>
                      <w:r w:rsidRPr="00303307">
                        <w:rPr>
                          <w:rFonts w:ascii="Cambria" w:hAnsi="Cambria"/>
                          <w:sz w:val="26"/>
                        </w:rPr>
                        <w:t>:</w:t>
                      </w:r>
                    </w:p>
                    <w:p w:rsidR="00780D67" w:rsidDel="00D21013" w:rsidRDefault="00780D67" w:rsidP="00780D67">
                      <w:pPr>
                        <w:spacing w:before="120" w:after="60"/>
                        <w:ind w:firstLine="720"/>
                        <w:rPr>
                          <w:del w:id="32" w:author="Ho Duc Linh (FA.DN)" w:date="2023-03-01T15:13:00Z"/>
                          <w:rFonts w:ascii="Cambria" w:hAnsi="Cambria"/>
                          <w:sz w:val="26"/>
                        </w:rPr>
                      </w:pPr>
                      <w:del w:id="33" w:author="Ho Duc Linh (FA.DN)" w:date="2023-03-01T15:14:00Z">
                        <w:r w:rsidDel="00D21013">
                          <w:rPr>
                            <w:rFonts w:ascii="Cambria" w:hAnsi="Cambria"/>
                            <w:sz w:val="26"/>
                          </w:rPr>
                          <w:delText xml:space="preserve">  </w:delText>
                        </w:r>
                      </w:del>
                    </w:p>
                    <w:p w:rsidR="00780D67" w:rsidRPr="00AC5E2C" w:rsidRDefault="00780D67" w:rsidP="00D21013">
                      <w:pPr>
                        <w:numPr>
                          <w:ilvl w:val="0"/>
                          <w:numId w:val="5"/>
                        </w:numPr>
                        <w:rPr>
                          <w:rFonts w:ascii="Cambria" w:hAnsi="Cambria"/>
                        </w:rPr>
                      </w:pPr>
                      <w:del w:id="34" w:author="Ho Duc Linh (FA.DN)" w:date="2023-03-01T15:14:00Z">
                        <w:r w:rsidRPr="00AC5E2C" w:rsidDel="00D21013">
                          <w:rPr>
                            <w:rFonts w:ascii="Cambria" w:hAnsi="Cambria"/>
                          </w:rPr>
                          <w:delText>P</w:delText>
                        </w:r>
                      </w:del>
                      <w:ins w:id="35" w:author="Ho Duc Linh (FA.DN)" w:date="2023-03-01T15:14:00Z">
                        <w:r w:rsidR="00D21013">
                          <w:rPr>
                            <w:rFonts w:ascii="Cambria" w:hAnsi="Cambria"/>
                          </w:rPr>
                          <w:t>P</w:t>
                        </w:r>
                      </w:ins>
                      <w:r w:rsidRPr="00AC5E2C">
                        <w:rPr>
                          <w:rFonts w:ascii="Cambria" w:hAnsi="Cambria"/>
                        </w:rPr>
                        <w:t>rinciples of OOP : Encapsulation, Abstraction, Inheritance, Polymorphism</w:t>
                      </w:r>
                    </w:p>
                    <w:p w:rsidR="00780D67" w:rsidRPr="00AC5E2C" w:rsidRDefault="00780D67" w:rsidP="00780D67">
                      <w:pPr>
                        <w:numPr>
                          <w:ilvl w:val="0"/>
                          <w:numId w:val="5"/>
                        </w:numPr>
                        <w:rPr>
                          <w:rFonts w:ascii="Cambria" w:hAnsi="Cambria"/>
                        </w:rPr>
                      </w:pPr>
                      <w:r w:rsidRPr="00AC5E2C">
                        <w:rPr>
                          <w:rFonts w:ascii="Cambria" w:hAnsi="Cambria"/>
                        </w:rPr>
                        <w:t>Access Modifier</w:t>
                      </w:r>
                    </w:p>
                    <w:p w:rsidR="00780D67" w:rsidRPr="00AC5E2C" w:rsidRDefault="00780D67" w:rsidP="00780D67">
                      <w:pPr>
                        <w:numPr>
                          <w:ilvl w:val="0"/>
                          <w:numId w:val="5"/>
                        </w:numPr>
                        <w:rPr>
                          <w:rFonts w:ascii="Cambria" w:hAnsi="Cambria"/>
                        </w:rPr>
                      </w:pPr>
                      <w:r w:rsidRPr="00AC5E2C">
                        <w:rPr>
                          <w:rFonts w:ascii="Cambria" w:hAnsi="Cambria"/>
                        </w:rPr>
                        <w:t xml:space="preserve"> Constructors</w:t>
                      </w:r>
                    </w:p>
                    <w:p w:rsidR="00780D67" w:rsidRPr="00AC5E2C" w:rsidRDefault="00780D67" w:rsidP="00780D67">
                      <w:pPr>
                        <w:numPr>
                          <w:ilvl w:val="0"/>
                          <w:numId w:val="5"/>
                        </w:numPr>
                        <w:rPr>
                          <w:rFonts w:ascii="Cambria" w:hAnsi="Cambria"/>
                        </w:rPr>
                      </w:pPr>
                      <w:r w:rsidRPr="00AC5E2C">
                        <w:rPr>
                          <w:rFonts w:ascii="Cambria" w:hAnsi="Cambria"/>
                        </w:rPr>
                        <w:t>Static, final</w:t>
                      </w:r>
                    </w:p>
                    <w:p w:rsidR="00780D67" w:rsidRPr="00AC5E2C" w:rsidRDefault="00780D67" w:rsidP="00780D67">
                      <w:pPr>
                        <w:numPr>
                          <w:ilvl w:val="0"/>
                          <w:numId w:val="5"/>
                        </w:numPr>
                        <w:rPr>
                          <w:rFonts w:ascii="Cambria" w:hAnsi="Cambria"/>
                        </w:rPr>
                      </w:pPr>
                      <w:r>
                        <w:rPr>
                          <w:rFonts w:ascii="Cambria" w:hAnsi="Cambria"/>
                        </w:rPr>
                        <w:t>Overload, Over</w:t>
                      </w:r>
                      <w:r w:rsidRPr="00AC5E2C">
                        <w:rPr>
                          <w:rFonts w:ascii="Cambria" w:hAnsi="Cambria"/>
                        </w:rPr>
                        <w:t>ride</w:t>
                      </w:r>
                    </w:p>
                    <w:p w:rsidR="00780D67" w:rsidRPr="00AC5E2C" w:rsidRDefault="00780D67" w:rsidP="00780D67">
                      <w:pPr>
                        <w:numPr>
                          <w:ilvl w:val="0"/>
                          <w:numId w:val="5"/>
                        </w:numPr>
                        <w:rPr>
                          <w:rFonts w:ascii="Cambria" w:hAnsi="Cambria"/>
                        </w:rPr>
                      </w:pPr>
                      <w:r>
                        <w:rPr>
                          <w:rFonts w:ascii="Cambria" w:hAnsi="Cambria"/>
                        </w:rPr>
                        <w:t>Abstract class, Interface</w:t>
                      </w:r>
                    </w:p>
                    <w:p w:rsidR="00780D67" w:rsidRPr="00AC5E2C" w:rsidRDefault="00780D67" w:rsidP="00780D67">
                      <w:pPr>
                        <w:numPr>
                          <w:ilvl w:val="0"/>
                          <w:numId w:val="5"/>
                        </w:numPr>
                        <w:rPr>
                          <w:rFonts w:ascii="Cambria" w:hAnsi="Cambria"/>
                        </w:rPr>
                      </w:pPr>
                      <w:r w:rsidRPr="00AC5E2C">
                        <w:rPr>
                          <w:rFonts w:ascii="Cambria" w:hAnsi="Cambria"/>
                        </w:rPr>
                        <w:t>Is A, Has A relationship</w:t>
                      </w:r>
                    </w:p>
                    <w:p w:rsidR="00780D67" w:rsidRDefault="00780D67" w:rsidP="00780D67">
                      <w:pPr>
                        <w:numPr>
                          <w:ilvl w:val="0"/>
                          <w:numId w:val="5"/>
                        </w:numPr>
                        <w:rPr>
                          <w:rFonts w:ascii="Cambria" w:hAnsi="Cambria"/>
                        </w:rPr>
                      </w:pPr>
                      <w:r w:rsidRPr="00AC5E2C">
                        <w:rPr>
                          <w:rFonts w:ascii="Cambria" w:hAnsi="Cambria"/>
                        </w:rPr>
                        <w:t>Super, this</w:t>
                      </w:r>
                      <w:r>
                        <w:rPr>
                          <w:rFonts w:ascii="Cambria" w:hAnsi="Cambria"/>
                        </w:rPr>
                        <w:t xml:space="preserve"> keyword</w:t>
                      </w:r>
                    </w:p>
                    <w:p w:rsidR="00780D67" w:rsidRPr="00BA107B" w:rsidRDefault="00780D67" w:rsidP="00780D67">
                      <w:pPr>
                        <w:numPr>
                          <w:ilvl w:val="0"/>
                          <w:numId w:val="5"/>
                        </w:numPr>
                        <w:rPr>
                          <w:rFonts w:ascii="Cambria" w:hAnsi="Cambria"/>
                        </w:rPr>
                      </w:pPr>
                      <w:r w:rsidRPr="00BA107B">
                        <w:rPr>
                          <w:rFonts w:ascii="Cambria" w:hAnsi="Cambria"/>
                        </w:rPr>
                        <w:t>Exception Handling</w:t>
                      </w:r>
                    </w:p>
                    <w:p w:rsidR="00780D67" w:rsidRPr="00BA107B" w:rsidDel="00D21013" w:rsidRDefault="00780D67" w:rsidP="00780D67">
                      <w:pPr>
                        <w:numPr>
                          <w:ilvl w:val="0"/>
                          <w:numId w:val="5"/>
                        </w:numPr>
                        <w:rPr>
                          <w:del w:id="36" w:author="Ho Duc Linh (FA.DN)" w:date="2023-03-01T15:13:00Z"/>
                          <w:rFonts w:ascii="Cambria" w:hAnsi="Cambria"/>
                        </w:rPr>
                      </w:pPr>
                      <w:del w:id="37" w:author="Ho Duc Linh (FA.DN)" w:date="2023-03-01T15:13:00Z">
                        <w:r w:rsidRPr="00BA107B" w:rsidDel="00D21013">
                          <w:rPr>
                            <w:rFonts w:ascii="Cambria" w:hAnsi="Cambria"/>
                          </w:rPr>
                          <w:delText>Java Utilities classes</w:delText>
                        </w:r>
                      </w:del>
                    </w:p>
                    <w:p w:rsidR="00D21013" w:rsidRDefault="00780D67" w:rsidP="00780D67">
                      <w:pPr>
                        <w:numPr>
                          <w:ilvl w:val="0"/>
                          <w:numId w:val="5"/>
                        </w:numPr>
                        <w:rPr>
                          <w:ins w:id="38" w:author="Ho Duc Linh (FA.DN)" w:date="2023-03-01T15:13:00Z"/>
                          <w:rFonts w:ascii="Cambria" w:hAnsi="Cambria"/>
                        </w:rPr>
                      </w:pPr>
                      <w:del w:id="39" w:author="Ho Duc Linh (FA.DN)" w:date="2023-03-01T15:13:00Z">
                        <w:r w:rsidRPr="00BA107B" w:rsidDel="00D21013">
                          <w:rPr>
                            <w:rFonts w:ascii="Cambria" w:hAnsi="Cambria"/>
                          </w:rPr>
                          <w:delText xml:space="preserve">Java </w:delText>
                        </w:r>
                      </w:del>
                      <w:r w:rsidRPr="00BA107B">
                        <w:rPr>
                          <w:rFonts w:ascii="Cambria" w:hAnsi="Cambria"/>
                        </w:rPr>
                        <w:t>Collection</w:t>
                      </w:r>
                      <w:del w:id="40" w:author="Ho Duc Linh (FA.DN)" w:date="2023-03-01T15:13:00Z">
                        <w:r w:rsidRPr="00BA107B" w:rsidDel="00D21013">
                          <w:rPr>
                            <w:rFonts w:ascii="Cambria" w:hAnsi="Cambria"/>
                          </w:rPr>
                          <w:delText xml:space="preserve"> </w:delText>
                        </w:r>
                      </w:del>
                    </w:p>
                    <w:p w:rsidR="00780D67" w:rsidRPr="00BA107B" w:rsidDel="00D21013" w:rsidRDefault="00780D67" w:rsidP="00780D67">
                      <w:pPr>
                        <w:numPr>
                          <w:ilvl w:val="0"/>
                          <w:numId w:val="5"/>
                        </w:numPr>
                        <w:rPr>
                          <w:del w:id="41" w:author="Ho Duc Linh (FA.DN)" w:date="2023-03-01T15:13:00Z"/>
                          <w:rFonts w:ascii="Cambria" w:hAnsi="Cambria"/>
                        </w:rPr>
                      </w:pPr>
                      <w:del w:id="42" w:author="Ho Duc Linh (FA.DN)" w:date="2023-03-01T15:13:00Z">
                        <w:r w:rsidRPr="00BA107B" w:rsidDel="00D21013">
                          <w:rPr>
                            <w:rFonts w:ascii="Cambria" w:hAnsi="Cambria"/>
                          </w:rPr>
                          <w:delText>Framework</w:delText>
                        </w:r>
                      </w:del>
                    </w:p>
                    <w:p w:rsidR="00780D67" w:rsidRPr="00C31299" w:rsidRDefault="00780D67" w:rsidP="00780D67">
                      <w:pPr>
                        <w:numPr>
                          <w:ilvl w:val="0"/>
                          <w:numId w:val="5"/>
                        </w:numPr>
                        <w:rPr>
                          <w:rFonts w:ascii="Cambria" w:hAnsi="Cambria"/>
                        </w:rPr>
                      </w:pPr>
                      <w:del w:id="43" w:author="Ho Duc Linh (FA.DN)" w:date="2023-03-01T15:13:00Z">
                        <w:r w:rsidDel="00D21013">
                          <w:rPr>
                            <w:rFonts w:ascii="Cambria" w:hAnsi="Cambria"/>
                          </w:rPr>
                          <w:delText xml:space="preserve">   </w:delText>
                        </w:r>
                        <w:r w:rsidRPr="00BA107B" w:rsidDel="00D21013">
                          <w:rPr>
                            <w:rFonts w:ascii="Cambria" w:hAnsi="Cambria"/>
                          </w:rPr>
                          <w:delText>JDBC</w:delText>
                        </w:r>
                      </w:del>
                      <w:ins w:id="44" w:author="Ho Duc Linh (FA.DN)" w:date="2023-03-01T15:13:00Z">
                        <w:r w:rsidR="00D21013">
                          <w:rPr>
                            <w:rFonts w:ascii="Cambria" w:hAnsi="Cambria"/>
                          </w:rPr>
                          <w:t>ADO.NET</w:t>
                        </w:r>
                      </w:ins>
                      <w:r w:rsidRPr="00BA107B">
                        <w:rPr>
                          <w:rFonts w:ascii="Cambria" w:hAnsi="Cambria"/>
                        </w:rPr>
                        <w:t xml:space="preserve"> Basics</w:t>
                      </w:r>
                    </w:p>
                    <w:p w:rsidR="00780D67" w:rsidRDefault="00780D67" w:rsidP="00780D67">
                      <w:pPr>
                        <w:numPr>
                          <w:ilvl w:val="0"/>
                          <w:numId w:val="5"/>
                        </w:numPr>
                        <w:rPr>
                          <w:rFonts w:ascii="Cambria" w:hAnsi="Cambria"/>
                        </w:rPr>
                      </w:pPr>
                      <w:r>
                        <w:rPr>
                          <w:rFonts w:ascii="Cambria" w:hAnsi="Cambria"/>
                        </w:rPr>
                        <w:t xml:space="preserve">Debugging With </w:t>
                      </w:r>
                      <w:del w:id="45" w:author="Ho Duc Linh (FA.DN)" w:date="2023-03-01T15:13:00Z">
                        <w:r w:rsidDel="00D21013">
                          <w:rPr>
                            <w:rFonts w:ascii="Cambria" w:hAnsi="Cambria"/>
                          </w:rPr>
                          <w:delText>Eclipse</w:delText>
                        </w:r>
                      </w:del>
                      <w:ins w:id="46" w:author="Ho Duc Linh (FA.DN)" w:date="2023-03-01T15:13:00Z">
                        <w:r w:rsidR="00D21013">
                          <w:rPr>
                            <w:rFonts w:ascii="Cambria" w:hAnsi="Cambria"/>
                          </w:rPr>
                          <w:t>Visual Studio</w:t>
                        </w:r>
                      </w:ins>
                    </w:p>
                    <w:p w:rsidR="00780D67" w:rsidRPr="006152C3" w:rsidRDefault="00780D67" w:rsidP="00F8068C">
                      <w:pPr>
                        <w:numPr>
                          <w:ilvl w:val="0"/>
                          <w:numId w:val="5"/>
                        </w:numPr>
                        <w:rPr>
                          <w:rFonts w:ascii="Cambria" w:hAnsi="Cambria"/>
                        </w:rPr>
                      </w:pPr>
                      <w:r w:rsidRPr="00D21013">
                        <w:rPr>
                          <w:rFonts w:ascii="Cambria" w:hAnsi="Cambria"/>
                          <w:rPrChange w:id="47" w:author="Ho Duc Linh (FA.DN)" w:date="2023-03-01T15:13:00Z">
                            <w:rPr>
                              <w:rFonts w:ascii="Cambria" w:hAnsi="Cambria"/>
                            </w:rPr>
                          </w:rPrChange>
                        </w:rPr>
                        <w:t>Using Log4</w:t>
                      </w:r>
                      <w:del w:id="48" w:author="Ho Duc Linh (FA.DN)" w:date="2023-03-01T15:13:00Z">
                        <w:r w:rsidRPr="00D21013" w:rsidDel="00D21013">
                          <w:rPr>
                            <w:rFonts w:ascii="Cambria" w:hAnsi="Cambria"/>
                            <w:rPrChange w:id="49" w:author="Ho Duc Linh (FA.DN)" w:date="2023-03-01T15:13:00Z">
                              <w:rPr>
                                <w:rFonts w:ascii="Cambria" w:hAnsi="Cambria"/>
                              </w:rPr>
                            </w:rPrChange>
                          </w:rPr>
                          <w:delText>J</w:delText>
                        </w:r>
                      </w:del>
                      <w:ins w:id="50" w:author="Ho Duc Linh (FA.DN)" w:date="2023-03-01T15:13:00Z">
                        <w:r w:rsidR="00D21013" w:rsidRPr="00D21013">
                          <w:rPr>
                            <w:rFonts w:ascii="Cambria" w:hAnsi="Cambria"/>
                            <w:rPrChange w:id="51" w:author="Ho Duc Linh (FA.DN)" w:date="2023-03-01T15:13:00Z">
                              <w:rPr>
                                <w:rFonts w:ascii="Cambria" w:hAnsi="Cambria"/>
                              </w:rPr>
                            </w:rPrChange>
                          </w:rPr>
                          <w:t>Net</w:t>
                        </w:r>
                      </w:ins>
                    </w:p>
                  </w:txbxContent>
                </v:textbox>
              </v:shape>
            </w:pict>
          </mc:Fallback>
        </mc:AlternateContent>
      </w:r>
    </w:p>
    <w:p w:rsidR="00780D67" w:rsidRDefault="00780D67" w:rsidP="00780D67">
      <w:pPr>
        <w:spacing w:before="120" w:after="60"/>
        <w:ind w:left="720"/>
        <w:rPr>
          <w:rFonts w:ascii="Cambria" w:hAnsi="Cambria" w:cs="Arial"/>
          <w:b/>
          <w:sz w:val="30"/>
          <w:szCs w:val="30"/>
          <w:u w:val="single"/>
        </w:rPr>
      </w:pPr>
    </w:p>
    <w:p w:rsidR="00780D67" w:rsidRDefault="00780D67" w:rsidP="00780D67">
      <w:pPr>
        <w:spacing w:before="120" w:after="60"/>
        <w:ind w:left="720"/>
        <w:rPr>
          <w:rFonts w:ascii="Cambria" w:hAnsi="Cambria" w:cs="Arial"/>
          <w:b/>
          <w:sz w:val="30"/>
          <w:szCs w:val="30"/>
          <w:u w:val="single"/>
        </w:rPr>
      </w:pPr>
    </w:p>
    <w:p w:rsidR="00780D67" w:rsidRDefault="00780D67" w:rsidP="00780D67">
      <w:pPr>
        <w:spacing w:before="120" w:after="60"/>
        <w:ind w:left="720"/>
        <w:rPr>
          <w:rFonts w:ascii="Cambria" w:hAnsi="Cambria" w:cs="Arial"/>
          <w:b/>
          <w:sz w:val="30"/>
          <w:szCs w:val="30"/>
          <w:u w:val="single"/>
        </w:rPr>
      </w:pPr>
    </w:p>
    <w:p w:rsidR="00780D67" w:rsidRDefault="00780D67" w:rsidP="00780D67">
      <w:pPr>
        <w:spacing w:before="120" w:after="60"/>
        <w:ind w:left="720"/>
        <w:rPr>
          <w:rFonts w:ascii="Cambria" w:hAnsi="Cambria" w:cs="Arial"/>
          <w:b/>
          <w:sz w:val="30"/>
          <w:szCs w:val="30"/>
          <w:u w:val="single"/>
        </w:rPr>
      </w:pPr>
    </w:p>
    <w:p w:rsidR="00780D67" w:rsidRDefault="00780D67" w:rsidP="00780D67">
      <w:pPr>
        <w:spacing w:before="120" w:after="60"/>
        <w:ind w:left="720"/>
        <w:rPr>
          <w:rFonts w:ascii="Cambria" w:hAnsi="Cambria" w:cs="Arial"/>
          <w:b/>
          <w:sz w:val="30"/>
          <w:szCs w:val="30"/>
          <w:u w:val="single"/>
        </w:rPr>
      </w:pPr>
    </w:p>
    <w:p w:rsidR="00780D67" w:rsidRDefault="00780D67" w:rsidP="00780D67">
      <w:pPr>
        <w:spacing w:before="120" w:after="60"/>
        <w:ind w:left="720"/>
        <w:rPr>
          <w:rFonts w:ascii="Cambria" w:hAnsi="Cambria" w:cs="Arial"/>
          <w:b/>
          <w:sz w:val="30"/>
          <w:szCs w:val="30"/>
          <w:u w:val="single"/>
        </w:rPr>
      </w:pPr>
    </w:p>
    <w:p w:rsidR="00780D67" w:rsidRDefault="00780D67" w:rsidP="00780D67">
      <w:pPr>
        <w:spacing w:before="120" w:after="60"/>
        <w:ind w:left="720"/>
        <w:rPr>
          <w:rFonts w:ascii="Cambria" w:hAnsi="Cambria" w:cs="Arial"/>
          <w:b/>
          <w:sz w:val="30"/>
          <w:szCs w:val="30"/>
          <w:u w:val="single"/>
        </w:rPr>
      </w:pPr>
    </w:p>
    <w:p w:rsidR="00780D67" w:rsidRDefault="00780D67" w:rsidP="00780D67">
      <w:pPr>
        <w:spacing w:before="120" w:after="60"/>
        <w:ind w:left="720"/>
        <w:rPr>
          <w:rFonts w:ascii="Cambria" w:hAnsi="Cambria" w:cs="Arial"/>
          <w:b/>
          <w:sz w:val="30"/>
          <w:szCs w:val="30"/>
          <w:u w:val="single"/>
        </w:rPr>
      </w:pPr>
    </w:p>
    <w:p w:rsidR="00780D67" w:rsidRDefault="00780D67" w:rsidP="00780D67">
      <w:pPr>
        <w:spacing w:before="120" w:after="60"/>
        <w:ind w:left="720"/>
        <w:rPr>
          <w:rFonts w:ascii="Cambria" w:hAnsi="Cambria" w:cs="Arial"/>
          <w:b/>
          <w:sz w:val="30"/>
          <w:szCs w:val="30"/>
          <w:u w:val="single"/>
        </w:rPr>
      </w:pPr>
    </w:p>
    <w:p w:rsidR="00780D67" w:rsidRDefault="00780D67" w:rsidP="00780D67">
      <w:pPr>
        <w:spacing w:before="120" w:after="60"/>
        <w:ind w:left="720"/>
        <w:rPr>
          <w:rFonts w:ascii="Cambria" w:hAnsi="Cambria" w:cs="Arial"/>
          <w:b/>
          <w:sz w:val="30"/>
          <w:szCs w:val="30"/>
          <w:u w:val="single"/>
        </w:rPr>
      </w:pPr>
    </w:p>
    <w:p w:rsidR="00780D67" w:rsidRDefault="00780D67" w:rsidP="00780D67">
      <w:pPr>
        <w:spacing w:before="120" w:after="60"/>
        <w:ind w:left="720"/>
        <w:rPr>
          <w:rFonts w:ascii="Cambria" w:hAnsi="Cambria" w:cs="Arial"/>
          <w:b/>
          <w:sz w:val="30"/>
          <w:szCs w:val="30"/>
          <w:u w:val="single"/>
        </w:rPr>
      </w:pPr>
    </w:p>
    <w:p w:rsidR="00780D67" w:rsidRDefault="00780D67" w:rsidP="00780D67">
      <w:pPr>
        <w:spacing w:before="120" w:after="60"/>
        <w:ind w:left="720"/>
        <w:rPr>
          <w:rFonts w:ascii="Cambria" w:hAnsi="Cambria" w:cs="Arial"/>
          <w:b/>
          <w:sz w:val="30"/>
          <w:szCs w:val="30"/>
          <w:u w:val="single"/>
        </w:rPr>
      </w:pPr>
    </w:p>
    <w:p w:rsidR="00780D67" w:rsidRDefault="00780D67" w:rsidP="00780D67">
      <w:pPr>
        <w:spacing w:before="120" w:after="60"/>
        <w:ind w:left="720"/>
        <w:rPr>
          <w:rFonts w:ascii="Cambria" w:hAnsi="Cambria" w:cs="Arial"/>
          <w:b/>
          <w:sz w:val="30"/>
          <w:szCs w:val="30"/>
          <w:u w:val="single"/>
        </w:rPr>
      </w:pPr>
    </w:p>
    <w:p w:rsidR="00780D67" w:rsidDel="00D21013" w:rsidRDefault="00780D67" w:rsidP="00780D67">
      <w:pPr>
        <w:spacing w:before="120" w:after="60"/>
        <w:ind w:left="720"/>
        <w:rPr>
          <w:del w:id="52" w:author="Ho Duc Linh (FA.DN)" w:date="2023-03-01T15:14:00Z"/>
          <w:rFonts w:ascii="Cambria" w:hAnsi="Cambria" w:cs="Arial"/>
          <w:b/>
          <w:sz w:val="30"/>
          <w:szCs w:val="30"/>
          <w:u w:val="single"/>
        </w:rPr>
      </w:pPr>
    </w:p>
    <w:p w:rsidR="00780D67" w:rsidDel="00D21013" w:rsidRDefault="00780D67" w:rsidP="00780D67">
      <w:pPr>
        <w:spacing w:before="120" w:after="60"/>
        <w:ind w:left="720"/>
        <w:rPr>
          <w:del w:id="53" w:author="Ho Duc Linh (FA.DN)" w:date="2023-03-01T15:14:00Z"/>
          <w:rFonts w:ascii="Cambria" w:hAnsi="Cambria" w:cs="Arial"/>
          <w:b/>
          <w:sz w:val="30"/>
          <w:szCs w:val="30"/>
          <w:u w:val="single"/>
        </w:rPr>
      </w:pPr>
    </w:p>
    <w:p w:rsidR="00780D67" w:rsidDel="00D21013" w:rsidRDefault="00780D67" w:rsidP="00780D67">
      <w:pPr>
        <w:spacing w:before="120" w:after="60"/>
        <w:ind w:left="720"/>
        <w:rPr>
          <w:del w:id="54" w:author="Ho Duc Linh (FA.DN)" w:date="2023-03-01T15:14:00Z"/>
          <w:rFonts w:ascii="Cambria" w:hAnsi="Cambria" w:cs="Arial"/>
          <w:b/>
          <w:sz w:val="30"/>
          <w:szCs w:val="30"/>
          <w:u w:val="single"/>
        </w:rPr>
      </w:pPr>
    </w:p>
    <w:p w:rsidR="00780D67" w:rsidRPr="006B4A0F" w:rsidDel="00D21013" w:rsidRDefault="00780D67" w:rsidP="00780D67">
      <w:pPr>
        <w:spacing w:before="120" w:after="60"/>
        <w:ind w:left="720"/>
        <w:rPr>
          <w:del w:id="55" w:author="Ho Duc Linh (FA.DN)" w:date="2023-03-01T15:14:00Z"/>
          <w:rFonts w:ascii="Cambria" w:hAnsi="Cambria" w:cs="Arial"/>
          <w:b/>
          <w:sz w:val="30"/>
          <w:szCs w:val="30"/>
          <w:u w:val="single"/>
        </w:rPr>
      </w:pPr>
    </w:p>
    <w:p w:rsidR="00780D67" w:rsidDel="00D21013" w:rsidRDefault="00780D67" w:rsidP="00780D67">
      <w:pPr>
        <w:spacing w:before="120" w:after="60"/>
        <w:ind w:firstLine="720"/>
        <w:rPr>
          <w:del w:id="56" w:author="Ho Duc Linh (FA.DN)" w:date="2023-03-01T15:14:00Z"/>
          <w:rFonts w:ascii="Cambria" w:hAnsi="Cambria" w:cs="Arial"/>
          <w:b/>
          <w:sz w:val="24"/>
          <w:szCs w:val="24"/>
        </w:rPr>
      </w:pPr>
    </w:p>
    <w:p w:rsidR="00780D67" w:rsidRDefault="00780D67" w:rsidP="00780D67">
      <w:pPr>
        <w:spacing w:before="120" w:after="60"/>
        <w:ind w:firstLine="720"/>
        <w:rPr>
          <w:rFonts w:ascii="Cambria" w:hAnsi="Cambria" w:cs="Arial"/>
          <w:b/>
          <w:sz w:val="24"/>
          <w:szCs w:val="24"/>
        </w:rPr>
      </w:pPr>
      <w:r>
        <w:rPr>
          <w:rFonts w:ascii="Cambria" w:hAnsi="Cambria" w:cs="Arial"/>
          <w:b/>
          <w:sz w:val="24"/>
          <w:szCs w:val="24"/>
        </w:rPr>
        <w:t>Học viên hãy xây dựng ứng dụng  như sau:</w:t>
      </w:r>
    </w:p>
    <w:p w:rsidR="00780D67" w:rsidRPr="00964BBA" w:rsidRDefault="00780D67" w:rsidP="00780D67">
      <w:pPr>
        <w:numPr>
          <w:ilvl w:val="0"/>
          <w:numId w:val="4"/>
        </w:numPr>
        <w:spacing w:before="120" w:after="60"/>
        <w:jc w:val="center"/>
        <w:rPr>
          <w:rFonts w:ascii="Cambria" w:hAnsi="Cambria" w:cs="Arial"/>
          <w:sz w:val="24"/>
          <w:szCs w:val="24"/>
        </w:rPr>
      </w:pPr>
      <w:r>
        <w:rPr>
          <w:rFonts w:ascii="Cambria" w:hAnsi="Cambria" w:cs="Arial"/>
          <w:b/>
          <w:sz w:val="24"/>
          <w:szCs w:val="24"/>
        </w:rPr>
        <w:t>Mô tả nghiệp vụ:</w:t>
      </w:r>
    </w:p>
    <w:p w:rsidR="00780D67" w:rsidRDefault="00780D67" w:rsidP="00780D67">
      <w:pPr>
        <w:spacing w:before="120" w:after="60"/>
        <w:ind w:firstLine="720"/>
        <w:rPr>
          <w:rFonts w:ascii="Cambria" w:hAnsi="Cambria" w:cs="Arial"/>
          <w:sz w:val="24"/>
          <w:szCs w:val="24"/>
        </w:rPr>
      </w:pPr>
      <w:r w:rsidRPr="00964BBA">
        <w:rPr>
          <w:rFonts w:ascii="Cambria" w:hAnsi="Cambria" w:cs="Arial"/>
          <w:sz w:val="24"/>
          <w:szCs w:val="24"/>
        </w:rPr>
        <w:t>Phần mềm quản lý ứng viên của bộ phận tuyển dụng của FPT software</w:t>
      </w:r>
      <w:r>
        <w:rPr>
          <w:rFonts w:ascii="Cambria" w:hAnsi="Cambria" w:cs="Arial"/>
          <w:sz w:val="24"/>
          <w:szCs w:val="24"/>
        </w:rPr>
        <w:t xml:space="preserve"> được mô tả nghiệp vụ như sau</w:t>
      </w:r>
      <w:r w:rsidRPr="00964BBA">
        <w:rPr>
          <w:rFonts w:ascii="Cambria" w:hAnsi="Cambria" w:cs="Arial"/>
          <w:sz w:val="24"/>
          <w:szCs w:val="24"/>
        </w:rPr>
        <w:t>:</w:t>
      </w:r>
    </w:p>
    <w:p w:rsidR="00780D67" w:rsidRPr="00964BBA" w:rsidRDefault="00780D67" w:rsidP="00780D67">
      <w:pPr>
        <w:ind w:left="720"/>
        <w:jc w:val="both"/>
        <w:rPr>
          <w:rFonts w:ascii="Cambria" w:hAnsi="Cambria" w:cs="Arial"/>
          <w:sz w:val="24"/>
          <w:szCs w:val="24"/>
        </w:rPr>
      </w:pPr>
      <w:r w:rsidRPr="00964BBA">
        <w:rPr>
          <w:rFonts w:ascii="Cambria" w:hAnsi="Cambria" w:cs="Arial"/>
          <w:sz w:val="24"/>
          <w:szCs w:val="24"/>
        </w:rPr>
        <w:t>Ứng viên  (</w:t>
      </w:r>
      <w:r w:rsidRPr="00964BBA">
        <w:rPr>
          <w:rFonts w:ascii="Cambria" w:hAnsi="Cambria" w:cs="Arial"/>
          <w:b/>
          <w:sz w:val="24"/>
          <w:szCs w:val="24"/>
        </w:rPr>
        <w:t>Candidate</w:t>
      </w:r>
      <w:r w:rsidRPr="00964BBA">
        <w:rPr>
          <w:rFonts w:ascii="Cambria" w:hAnsi="Cambria" w:cs="Arial"/>
          <w:sz w:val="24"/>
          <w:szCs w:val="24"/>
        </w:rPr>
        <w:t xml:space="preserve">) </w:t>
      </w:r>
      <w:r>
        <w:rPr>
          <w:rFonts w:ascii="Cambria" w:hAnsi="Cambria" w:cs="Arial"/>
          <w:sz w:val="24"/>
          <w:szCs w:val="24"/>
        </w:rPr>
        <w:t xml:space="preserve"> </w:t>
      </w:r>
      <w:r w:rsidRPr="00964BBA">
        <w:rPr>
          <w:rFonts w:ascii="Cambria" w:hAnsi="Cambria" w:cs="Arial"/>
          <w:sz w:val="24"/>
          <w:szCs w:val="24"/>
        </w:rPr>
        <w:t>khi nộp hồ sơ vào công ty được phần mềm phân thành 3 loại như sau:</w:t>
      </w:r>
      <w:r>
        <w:rPr>
          <w:rFonts w:ascii="Cambria" w:hAnsi="Cambria" w:cs="Arial"/>
          <w:sz w:val="24"/>
          <w:szCs w:val="24"/>
        </w:rPr>
        <w:t xml:space="preserve"> </w:t>
      </w:r>
      <w:r w:rsidRPr="00964BBA">
        <w:rPr>
          <w:rFonts w:ascii="Cambria" w:hAnsi="Cambria" w:cs="Arial"/>
          <w:sz w:val="24"/>
          <w:szCs w:val="24"/>
        </w:rPr>
        <w:t>Ứng viên có kinh nghiệm (</w:t>
      </w:r>
      <w:r w:rsidRPr="00964BBA">
        <w:rPr>
          <w:rFonts w:ascii="Cambria" w:hAnsi="Cambria" w:cs="Arial"/>
          <w:b/>
          <w:sz w:val="24"/>
          <w:szCs w:val="24"/>
        </w:rPr>
        <w:t>Experience</w:t>
      </w:r>
      <w:r w:rsidRPr="00964BBA">
        <w:rPr>
          <w:rFonts w:ascii="Cambria" w:hAnsi="Cambria" w:cs="Arial"/>
          <w:sz w:val="24"/>
          <w:szCs w:val="24"/>
        </w:rPr>
        <w:t>), Ứng viên mới tốt nghiệp (</w:t>
      </w:r>
      <w:r w:rsidRPr="00964BBA">
        <w:rPr>
          <w:rFonts w:ascii="Cambria" w:hAnsi="Cambria" w:cs="Arial"/>
          <w:b/>
          <w:sz w:val="24"/>
          <w:szCs w:val="24"/>
        </w:rPr>
        <w:t>Fresher</w:t>
      </w:r>
      <w:r w:rsidRPr="00964BBA">
        <w:rPr>
          <w:rFonts w:ascii="Cambria" w:hAnsi="Cambria" w:cs="Arial"/>
          <w:sz w:val="24"/>
          <w:szCs w:val="24"/>
        </w:rPr>
        <w:t>) , Sinh viên thực tập (</w:t>
      </w:r>
      <w:r w:rsidRPr="00964BBA">
        <w:rPr>
          <w:rFonts w:ascii="Cambria" w:hAnsi="Cambria" w:cs="Arial"/>
          <w:b/>
          <w:sz w:val="24"/>
          <w:szCs w:val="24"/>
        </w:rPr>
        <w:t>Intern</w:t>
      </w:r>
      <w:r w:rsidRPr="00964BBA">
        <w:rPr>
          <w:rFonts w:ascii="Cambria" w:hAnsi="Cambria" w:cs="Arial"/>
          <w:sz w:val="24"/>
          <w:szCs w:val="24"/>
        </w:rPr>
        <w:t>)</w:t>
      </w:r>
    </w:p>
    <w:p w:rsidR="00780D67" w:rsidRPr="00964BBA" w:rsidRDefault="00780D67" w:rsidP="00780D67">
      <w:pPr>
        <w:jc w:val="both"/>
        <w:rPr>
          <w:rFonts w:ascii="Cambria" w:hAnsi="Cambria" w:cs="Arial"/>
          <w:sz w:val="24"/>
          <w:szCs w:val="24"/>
        </w:rPr>
      </w:pPr>
      <w:r w:rsidRPr="00964BBA">
        <w:rPr>
          <w:rFonts w:ascii="Cambria" w:hAnsi="Cambria" w:cs="Arial"/>
          <w:sz w:val="24"/>
          <w:szCs w:val="24"/>
        </w:rPr>
        <w:tab/>
        <w:t xml:space="preserve">Tất cả các </w:t>
      </w:r>
      <w:r w:rsidRPr="00964BBA">
        <w:rPr>
          <w:rFonts w:ascii="Cambria" w:hAnsi="Cambria" w:cs="Arial"/>
          <w:b/>
          <w:sz w:val="24"/>
          <w:szCs w:val="24"/>
        </w:rPr>
        <w:t>Candidate</w:t>
      </w:r>
      <w:r w:rsidRPr="00964BBA">
        <w:rPr>
          <w:rFonts w:ascii="Cambria" w:hAnsi="Cambria" w:cs="Arial"/>
          <w:sz w:val="24"/>
          <w:szCs w:val="24"/>
        </w:rPr>
        <w:t xml:space="preserve"> đều có các thuộc tính là: </w:t>
      </w:r>
      <w:r w:rsidRPr="00964BBA">
        <w:rPr>
          <w:rFonts w:ascii="Cambria" w:hAnsi="Cambria" w:cs="Arial"/>
          <w:b/>
          <w:sz w:val="24"/>
          <w:szCs w:val="24"/>
        </w:rPr>
        <w:t>CandidateID</w:t>
      </w:r>
      <w:r w:rsidRPr="00964BBA">
        <w:rPr>
          <w:rFonts w:ascii="Cambria" w:hAnsi="Cambria" w:cs="Arial"/>
          <w:sz w:val="24"/>
          <w:szCs w:val="24"/>
        </w:rPr>
        <w:t xml:space="preserve">, </w:t>
      </w:r>
      <w:r w:rsidRPr="00964BBA">
        <w:rPr>
          <w:rFonts w:ascii="Cambria" w:hAnsi="Cambria" w:cs="Arial"/>
          <w:b/>
          <w:sz w:val="24"/>
          <w:szCs w:val="24"/>
        </w:rPr>
        <w:t>FullName</w:t>
      </w:r>
      <w:r w:rsidRPr="00964BBA">
        <w:rPr>
          <w:rFonts w:ascii="Cambria" w:hAnsi="Cambria" w:cs="Arial"/>
          <w:sz w:val="24"/>
          <w:szCs w:val="24"/>
        </w:rPr>
        <w:t xml:space="preserve">, </w:t>
      </w:r>
      <w:r w:rsidRPr="00964BBA">
        <w:rPr>
          <w:rFonts w:ascii="Cambria" w:hAnsi="Cambria" w:cs="Arial"/>
          <w:b/>
          <w:sz w:val="24"/>
          <w:szCs w:val="24"/>
        </w:rPr>
        <w:t>BirthDay</w:t>
      </w:r>
      <w:r w:rsidRPr="00964BBA">
        <w:rPr>
          <w:rFonts w:ascii="Cambria" w:hAnsi="Cambria" w:cs="Arial"/>
          <w:sz w:val="24"/>
          <w:szCs w:val="24"/>
        </w:rPr>
        <w:t>,</w:t>
      </w:r>
      <w:r w:rsidRPr="00964BBA">
        <w:rPr>
          <w:rFonts w:ascii="Cambria" w:hAnsi="Cambria" w:cs="Arial"/>
          <w:b/>
          <w:sz w:val="24"/>
          <w:szCs w:val="24"/>
        </w:rPr>
        <w:t>Phone</w:t>
      </w:r>
      <w:r w:rsidRPr="00964BBA">
        <w:rPr>
          <w:rFonts w:ascii="Cambria" w:hAnsi="Cambria" w:cs="Arial"/>
          <w:sz w:val="24"/>
          <w:szCs w:val="24"/>
        </w:rPr>
        <w:t xml:space="preserve">, </w:t>
      </w:r>
      <w:r w:rsidRPr="00964BBA">
        <w:rPr>
          <w:rFonts w:ascii="Cambria" w:hAnsi="Cambria" w:cs="Arial"/>
          <w:b/>
          <w:sz w:val="24"/>
          <w:szCs w:val="24"/>
        </w:rPr>
        <w:t>Email</w:t>
      </w:r>
      <w:r w:rsidRPr="00964BBA">
        <w:rPr>
          <w:rFonts w:ascii="Cambria" w:hAnsi="Cambria" w:cs="Arial"/>
          <w:sz w:val="24"/>
          <w:szCs w:val="24"/>
        </w:rPr>
        <w:t>,</w:t>
      </w:r>
      <w:r w:rsidRPr="00964BBA">
        <w:rPr>
          <w:rFonts w:ascii="Cambria" w:hAnsi="Cambria" w:cs="Arial"/>
          <w:b/>
          <w:sz w:val="24"/>
          <w:szCs w:val="24"/>
        </w:rPr>
        <w:t xml:space="preserve"> Candidate_type</w:t>
      </w:r>
      <w:r w:rsidRPr="00964BBA">
        <w:rPr>
          <w:rFonts w:ascii="Cambria" w:hAnsi="Cambria" w:cs="Arial"/>
          <w:sz w:val="24"/>
          <w:szCs w:val="24"/>
        </w:rPr>
        <w:t xml:space="preserve">, </w:t>
      </w:r>
      <w:r w:rsidRPr="00964BBA">
        <w:rPr>
          <w:rFonts w:ascii="Cambria" w:hAnsi="Cambria" w:cs="Arial"/>
          <w:b/>
          <w:sz w:val="24"/>
          <w:szCs w:val="24"/>
        </w:rPr>
        <w:t>Canidate_count</w:t>
      </w:r>
      <w:r w:rsidRPr="00964BBA">
        <w:rPr>
          <w:rFonts w:ascii="Cambria" w:hAnsi="Cambria" w:cs="Arial"/>
          <w:sz w:val="24"/>
          <w:szCs w:val="24"/>
        </w:rPr>
        <w:t xml:space="preserve"> và phương thức là </w:t>
      </w:r>
      <w:r w:rsidRPr="00964BBA">
        <w:rPr>
          <w:rFonts w:ascii="Cambria" w:hAnsi="Cambria" w:cs="Arial"/>
          <w:b/>
          <w:sz w:val="24"/>
          <w:szCs w:val="24"/>
        </w:rPr>
        <w:t>ShowInfo</w:t>
      </w:r>
      <w:r w:rsidRPr="00964BBA">
        <w:rPr>
          <w:rFonts w:ascii="Cambria" w:hAnsi="Cambria" w:cs="Arial"/>
          <w:sz w:val="24"/>
          <w:szCs w:val="24"/>
        </w:rPr>
        <w:t xml:space="preserve"> để hiển thị thông tin của ứng viên đó (hiển thị thông tin ứng viên  ra màn hình console).</w:t>
      </w:r>
    </w:p>
    <w:p w:rsidR="00780D67" w:rsidRDefault="00780D67" w:rsidP="00780D67">
      <w:pPr>
        <w:jc w:val="both"/>
        <w:rPr>
          <w:rFonts w:ascii="Cambria" w:hAnsi="Cambria" w:cs="Arial"/>
          <w:b/>
          <w:sz w:val="24"/>
          <w:szCs w:val="24"/>
        </w:rPr>
      </w:pPr>
      <w:r w:rsidRPr="00964BBA">
        <w:rPr>
          <w:rFonts w:ascii="Cambria" w:hAnsi="Cambria" w:cs="Arial"/>
          <w:b/>
          <w:sz w:val="24"/>
          <w:szCs w:val="24"/>
        </w:rPr>
        <w:tab/>
      </w:r>
      <w:r w:rsidRPr="00964BBA">
        <w:rPr>
          <w:rFonts w:ascii="Cambria" w:hAnsi="Cambria" w:cs="Arial"/>
          <w:b/>
          <w:sz w:val="24"/>
          <w:szCs w:val="24"/>
        </w:rPr>
        <w:tab/>
      </w:r>
      <w:r>
        <w:rPr>
          <w:rFonts w:ascii="Cambria" w:hAnsi="Cambria" w:cs="Arial"/>
          <w:b/>
          <w:sz w:val="24"/>
          <w:szCs w:val="24"/>
        </w:rPr>
        <w:t>Trong đó :</w:t>
      </w:r>
    </w:p>
    <w:p w:rsidR="00780D67" w:rsidRPr="00964BBA" w:rsidRDefault="00780D67" w:rsidP="00780D67">
      <w:pPr>
        <w:ind w:left="720" w:firstLine="720"/>
        <w:jc w:val="both"/>
        <w:rPr>
          <w:rFonts w:ascii="Cambria" w:hAnsi="Cambria" w:cs="Arial"/>
          <w:b/>
          <w:sz w:val="24"/>
          <w:szCs w:val="24"/>
        </w:rPr>
      </w:pPr>
      <w:r w:rsidRPr="00964BBA">
        <w:rPr>
          <w:rFonts w:ascii="Cambria" w:hAnsi="Cambria" w:cs="Arial"/>
          <w:b/>
          <w:sz w:val="24"/>
          <w:szCs w:val="24"/>
        </w:rPr>
        <w:t>* Candidate_type</w:t>
      </w:r>
      <w:r w:rsidRPr="00964BBA">
        <w:rPr>
          <w:rFonts w:ascii="Cambria" w:hAnsi="Cambria" w:cs="Arial"/>
          <w:sz w:val="24"/>
          <w:szCs w:val="24"/>
        </w:rPr>
        <w:t xml:space="preserve"> có giá trị tương ứng là 0: Experience, 1: Fresher , 2: Intern  (tùy vào người dùng nhập vào ứng viên loại nào)</w:t>
      </w:r>
    </w:p>
    <w:p w:rsidR="00780D67" w:rsidRPr="00964BBA" w:rsidRDefault="00780D67" w:rsidP="00780D67">
      <w:pPr>
        <w:jc w:val="both"/>
        <w:rPr>
          <w:rFonts w:ascii="Cambria" w:hAnsi="Cambria" w:cs="Arial"/>
          <w:b/>
          <w:sz w:val="24"/>
          <w:szCs w:val="24"/>
        </w:rPr>
      </w:pPr>
      <w:r w:rsidRPr="00964BBA">
        <w:rPr>
          <w:rFonts w:ascii="Cambria" w:hAnsi="Cambria" w:cs="Arial"/>
          <w:b/>
          <w:sz w:val="24"/>
          <w:szCs w:val="24"/>
        </w:rPr>
        <w:lastRenderedPageBreak/>
        <w:tab/>
      </w:r>
      <w:r w:rsidRPr="00964BBA">
        <w:rPr>
          <w:rFonts w:ascii="Cambria" w:hAnsi="Cambria" w:cs="Arial"/>
          <w:b/>
          <w:sz w:val="24"/>
          <w:szCs w:val="24"/>
        </w:rPr>
        <w:tab/>
        <w:t>* Candidate_count</w:t>
      </w:r>
      <w:r w:rsidRPr="00964BBA">
        <w:rPr>
          <w:rFonts w:ascii="Cambria" w:hAnsi="Cambria" w:cs="Arial"/>
          <w:sz w:val="24"/>
          <w:szCs w:val="24"/>
        </w:rPr>
        <w:t xml:space="preserve"> dùng để người dùng đếm số lượng candidate trong một đợt người dùng nhập mới ứng viên vào cơ sở dữ liệu. (</w:t>
      </w:r>
      <w:r w:rsidRPr="00964BBA">
        <w:rPr>
          <w:rFonts w:ascii="Cambria" w:hAnsi="Cambria" w:cs="Arial"/>
          <w:b/>
          <w:sz w:val="24"/>
          <w:szCs w:val="24"/>
        </w:rPr>
        <w:t>mỗi lần người dùng nhập thêm mới ứng viên thì thuộc tính Candidate_count của class Candidate sẽ tăng lên 1)</w:t>
      </w:r>
    </w:p>
    <w:p w:rsidR="00780D67" w:rsidRPr="00964BBA" w:rsidRDefault="00780D67" w:rsidP="00780D67">
      <w:pPr>
        <w:jc w:val="both"/>
        <w:rPr>
          <w:rFonts w:ascii="Cambria" w:hAnsi="Cambria" w:cs="Arial"/>
          <w:b/>
          <w:sz w:val="24"/>
          <w:szCs w:val="24"/>
        </w:rPr>
      </w:pPr>
      <w:r w:rsidRPr="00964BBA">
        <w:rPr>
          <w:rFonts w:ascii="Cambria" w:hAnsi="Cambria" w:cs="Arial"/>
          <w:b/>
          <w:sz w:val="24"/>
          <w:szCs w:val="24"/>
        </w:rPr>
        <w:t>Ngoài ra :</w:t>
      </w:r>
    </w:p>
    <w:p w:rsidR="00780D67" w:rsidRPr="00964BBA" w:rsidRDefault="00780D67" w:rsidP="00780D67">
      <w:pPr>
        <w:jc w:val="both"/>
        <w:rPr>
          <w:rFonts w:ascii="Cambria" w:hAnsi="Cambria" w:cs="Arial"/>
          <w:sz w:val="24"/>
          <w:szCs w:val="24"/>
        </w:rPr>
      </w:pPr>
      <w:r w:rsidRPr="00964BBA">
        <w:rPr>
          <w:rFonts w:ascii="Cambria" w:hAnsi="Cambria" w:cs="Arial"/>
          <w:sz w:val="24"/>
          <w:szCs w:val="24"/>
        </w:rPr>
        <w:tab/>
        <w:t>Đối với ứng viên</w:t>
      </w:r>
      <w:r w:rsidRPr="00964BBA">
        <w:rPr>
          <w:rFonts w:ascii="Cambria" w:hAnsi="Cambria" w:cs="Arial"/>
          <w:b/>
          <w:sz w:val="24"/>
          <w:szCs w:val="24"/>
        </w:rPr>
        <w:t xml:space="preserve"> Experience</w:t>
      </w:r>
      <w:r w:rsidRPr="00964BBA">
        <w:rPr>
          <w:rFonts w:ascii="Cambria" w:hAnsi="Cambria" w:cs="Arial"/>
          <w:sz w:val="24"/>
          <w:szCs w:val="24"/>
        </w:rPr>
        <w:t xml:space="preserve"> có thêm thuộc tính: Số năm kinh nghiệm (ExpInYear), Kỹ năng chuyên môn (</w:t>
      </w:r>
      <w:r w:rsidRPr="00964BBA">
        <w:rPr>
          <w:rFonts w:ascii="Cambria" w:hAnsi="Cambria" w:cs="Arial"/>
          <w:color w:val="000000"/>
          <w:sz w:val="24"/>
          <w:szCs w:val="24"/>
          <w:shd w:val="clear" w:color="auto" w:fill="FFFFFF"/>
        </w:rPr>
        <w:t>ProSkill</w:t>
      </w:r>
      <w:r w:rsidRPr="00964BBA">
        <w:rPr>
          <w:rFonts w:ascii="Cambria" w:hAnsi="Cambria" w:cs="Arial"/>
          <w:sz w:val="24"/>
          <w:szCs w:val="24"/>
        </w:rPr>
        <w:t>)</w:t>
      </w:r>
    </w:p>
    <w:p w:rsidR="00780D67" w:rsidRPr="00964BBA" w:rsidRDefault="00780D67" w:rsidP="00780D67">
      <w:pPr>
        <w:jc w:val="both"/>
        <w:rPr>
          <w:rFonts w:ascii="Cambria" w:hAnsi="Cambria" w:cs="Arial"/>
          <w:sz w:val="24"/>
          <w:szCs w:val="24"/>
        </w:rPr>
      </w:pPr>
      <w:r w:rsidRPr="00964BBA">
        <w:rPr>
          <w:rFonts w:ascii="Cambria" w:hAnsi="Cambria" w:cs="Arial"/>
          <w:sz w:val="24"/>
          <w:szCs w:val="24"/>
        </w:rPr>
        <w:tab/>
        <w:t>Đối với</w:t>
      </w:r>
      <w:r w:rsidRPr="00964BBA">
        <w:rPr>
          <w:rFonts w:ascii="Cambria" w:hAnsi="Cambria" w:cs="Arial"/>
          <w:b/>
          <w:sz w:val="24"/>
          <w:szCs w:val="24"/>
        </w:rPr>
        <w:t xml:space="preserve"> </w:t>
      </w:r>
      <w:r w:rsidRPr="00964BBA">
        <w:rPr>
          <w:rFonts w:ascii="Cambria" w:hAnsi="Cambria" w:cs="Arial"/>
          <w:sz w:val="24"/>
          <w:szCs w:val="24"/>
        </w:rPr>
        <w:t>ứng viên</w:t>
      </w:r>
      <w:r w:rsidRPr="00964BBA">
        <w:rPr>
          <w:rFonts w:ascii="Cambria" w:hAnsi="Cambria" w:cs="Arial"/>
          <w:b/>
          <w:sz w:val="24"/>
          <w:szCs w:val="24"/>
        </w:rPr>
        <w:t xml:space="preserve"> Fresher</w:t>
      </w:r>
      <w:r w:rsidRPr="00964BBA">
        <w:rPr>
          <w:rFonts w:ascii="Cambria" w:hAnsi="Cambria" w:cs="Arial"/>
          <w:sz w:val="24"/>
          <w:szCs w:val="24"/>
        </w:rPr>
        <w:t xml:space="preserve"> có thêm thuộc tính: Thời gian tốt nghiệp(Graduation_date), Xếp loại tốt nghiệp (Graduation_rank) , Trường tốt nghiệp (Education)</w:t>
      </w:r>
    </w:p>
    <w:p w:rsidR="00780D67" w:rsidRPr="00964BBA" w:rsidRDefault="00780D67" w:rsidP="00780D67">
      <w:pPr>
        <w:jc w:val="both"/>
        <w:rPr>
          <w:rFonts w:ascii="Cambria" w:hAnsi="Cambria" w:cs="Arial"/>
          <w:sz w:val="24"/>
          <w:szCs w:val="24"/>
        </w:rPr>
      </w:pPr>
      <w:r w:rsidRPr="00964BBA">
        <w:rPr>
          <w:rFonts w:ascii="Cambria" w:hAnsi="Cambria" w:cs="Arial"/>
          <w:sz w:val="24"/>
          <w:szCs w:val="24"/>
        </w:rPr>
        <w:tab/>
        <w:t>Đối với ứng viên</w:t>
      </w:r>
      <w:r w:rsidRPr="00964BBA">
        <w:rPr>
          <w:rFonts w:ascii="Cambria" w:hAnsi="Cambria" w:cs="Arial"/>
          <w:b/>
          <w:sz w:val="24"/>
          <w:szCs w:val="24"/>
        </w:rPr>
        <w:t xml:space="preserve"> Intern </w:t>
      </w:r>
      <w:r w:rsidRPr="00964BBA">
        <w:rPr>
          <w:rFonts w:ascii="Cambria" w:hAnsi="Cambria" w:cs="Arial"/>
          <w:sz w:val="24"/>
          <w:szCs w:val="24"/>
        </w:rPr>
        <w:t>có thêm thuộc tính: Chuyên ngành đang học (Majors), Học kì đang học (Semester), Tên trường đang học (University_name)</w:t>
      </w:r>
    </w:p>
    <w:p w:rsidR="00780D67" w:rsidRPr="00964BBA" w:rsidRDefault="00780D67" w:rsidP="00F62898">
      <w:pPr>
        <w:jc w:val="both"/>
        <w:rPr>
          <w:rFonts w:ascii="Cambria" w:hAnsi="Cambria" w:cs="Arial"/>
          <w:sz w:val="24"/>
          <w:szCs w:val="24"/>
        </w:rPr>
        <w:pPrChange w:id="57" w:author="Ho Duc Linh (FA.DN)" w:date="2023-03-01T15:14:00Z">
          <w:pPr>
            <w:jc w:val="right"/>
          </w:pPr>
        </w:pPrChange>
      </w:pPr>
      <w:r w:rsidRPr="00964BBA">
        <w:rPr>
          <w:rFonts w:ascii="Cambria" w:hAnsi="Cambria" w:cs="Arial"/>
          <w:b/>
          <w:sz w:val="24"/>
          <w:szCs w:val="24"/>
        </w:rPr>
        <w:t xml:space="preserve">Lưu ý: </w:t>
      </w:r>
      <w:r w:rsidRPr="00964BBA">
        <w:rPr>
          <w:rFonts w:ascii="Cambria" w:hAnsi="Cambria" w:cs="Arial"/>
          <w:sz w:val="24"/>
          <w:szCs w:val="24"/>
        </w:rPr>
        <w:t xml:space="preserve">Tùy mỗi loại ứng viên, phương thức </w:t>
      </w:r>
      <w:r w:rsidRPr="00964BBA">
        <w:rPr>
          <w:rFonts w:ascii="Cambria" w:hAnsi="Cambria" w:cs="Arial"/>
          <w:b/>
          <w:sz w:val="24"/>
          <w:szCs w:val="24"/>
        </w:rPr>
        <w:t>showMe</w:t>
      </w:r>
      <w:r w:rsidRPr="00964BBA">
        <w:rPr>
          <w:rFonts w:ascii="Cambria" w:hAnsi="Cambria" w:cs="Arial"/>
          <w:sz w:val="24"/>
          <w:szCs w:val="24"/>
        </w:rPr>
        <w:t xml:space="preserve"> sẽ được bổ sung thêm các thuộ</w:t>
      </w:r>
      <w:r>
        <w:rPr>
          <w:rFonts w:ascii="Cambria" w:hAnsi="Cambria" w:cs="Arial"/>
          <w:sz w:val="24"/>
          <w:szCs w:val="24"/>
        </w:rPr>
        <w:t xml:space="preserve">c tính </w:t>
      </w:r>
      <w:r w:rsidRPr="00964BBA">
        <w:rPr>
          <w:rFonts w:ascii="Cambria" w:hAnsi="Cambria" w:cs="Arial"/>
          <w:sz w:val="24"/>
          <w:szCs w:val="24"/>
        </w:rPr>
        <w:t>của riêng loại ứng viên đó.</w:t>
      </w:r>
    </w:p>
    <w:p w:rsidR="00780D67" w:rsidRPr="00964BBA" w:rsidRDefault="00780D67" w:rsidP="00780D67">
      <w:pPr>
        <w:ind w:firstLine="720"/>
        <w:jc w:val="both"/>
        <w:rPr>
          <w:rFonts w:ascii="Cambria" w:hAnsi="Cambria" w:cs="Arial"/>
          <w:sz w:val="24"/>
          <w:szCs w:val="24"/>
        </w:rPr>
      </w:pPr>
      <w:r>
        <w:rPr>
          <w:rFonts w:ascii="Cambria" w:hAnsi="Cambria" w:cs="Arial"/>
          <w:sz w:val="24"/>
          <w:szCs w:val="24"/>
        </w:rPr>
        <w:t>** Ngoài ra m</w:t>
      </w:r>
      <w:r w:rsidRPr="00964BBA">
        <w:rPr>
          <w:rFonts w:ascii="Cambria" w:hAnsi="Cambria" w:cs="Arial"/>
          <w:sz w:val="24"/>
          <w:szCs w:val="24"/>
        </w:rPr>
        <w:t xml:space="preserve">ỗi ứng viên khi tham gia ứng tuyển cần phải nộp bằng cấp nghề nghiệp đi kèm, bộ phận tuyển dụng cần quản lý các bằng cấp này. </w:t>
      </w:r>
      <w:r w:rsidRPr="00964BBA">
        <w:rPr>
          <w:rFonts w:ascii="Cambria" w:hAnsi="Cambria" w:cs="Arial"/>
          <w:b/>
          <w:sz w:val="24"/>
          <w:szCs w:val="24"/>
        </w:rPr>
        <w:t>Một ứng viên có thể có nhiều bằng cấp.</w:t>
      </w:r>
    </w:p>
    <w:p w:rsidR="00780D67" w:rsidRPr="00964BBA" w:rsidRDefault="00780D67" w:rsidP="00780D67">
      <w:pPr>
        <w:ind w:firstLine="720"/>
        <w:jc w:val="both"/>
        <w:rPr>
          <w:rFonts w:ascii="Cambria" w:hAnsi="Cambria" w:cs="Arial"/>
          <w:sz w:val="24"/>
          <w:szCs w:val="24"/>
        </w:rPr>
      </w:pPr>
      <w:r w:rsidRPr="00964BBA">
        <w:rPr>
          <w:rFonts w:ascii="Cambria" w:hAnsi="Cambria" w:cs="Arial"/>
          <w:sz w:val="24"/>
          <w:szCs w:val="24"/>
        </w:rPr>
        <w:t xml:space="preserve">Mỗi bằng cấp có các thông tin bao gồm : </w:t>
      </w:r>
      <w:r w:rsidRPr="00964BBA">
        <w:rPr>
          <w:rFonts w:ascii="Cambria" w:hAnsi="Cambria" w:cs="Arial"/>
          <w:b/>
          <w:sz w:val="24"/>
          <w:szCs w:val="24"/>
        </w:rPr>
        <w:t>CertificatedID</w:t>
      </w:r>
      <w:r w:rsidRPr="00964BBA">
        <w:rPr>
          <w:rFonts w:ascii="Cambria" w:hAnsi="Cambria" w:cs="Arial"/>
          <w:sz w:val="24"/>
          <w:szCs w:val="24"/>
        </w:rPr>
        <w:t xml:space="preserve">, </w:t>
      </w:r>
      <w:r w:rsidRPr="00964BBA">
        <w:rPr>
          <w:rFonts w:ascii="Cambria" w:hAnsi="Cambria" w:cs="Arial"/>
          <w:b/>
          <w:sz w:val="24"/>
          <w:szCs w:val="24"/>
        </w:rPr>
        <w:t>CertificateName</w:t>
      </w:r>
      <w:r w:rsidRPr="00964BBA">
        <w:rPr>
          <w:rFonts w:ascii="Cambria" w:hAnsi="Cambria" w:cs="Arial"/>
          <w:sz w:val="24"/>
          <w:szCs w:val="24"/>
        </w:rPr>
        <w:t xml:space="preserve">, </w:t>
      </w:r>
      <w:r w:rsidRPr="00964BBA">
        <w:rPr>
          <w:rFonts w:ascii="Cambria" w:hAnsi="Cambria" w:cs="Arial"/>
          <w:b/>
          <w:sz w:val="24"/>
          <w:szCs w:val="24"/>
        </w:rPr>
        <w:t>CertificateRank</w:t>
      </w:r>
      <w:r w:rsidRPr="00964BBA">
        <w:rPr>
          <w:rFonts w:ascii="Cambria" w:hAnsi="Cambria" w:cs="Arial"/>
          <w:sz w:val="24"/>
          <w:szCs w:val="24"/>
        </w:rPr>
        <w:t xml:space="preserve">, </w:t>
      </w:r>
      <w:r w:rsidRPr="00964BBA">
        <w:rPr>
          <w:rFonts w:ascii="Cambria" w:hAnsi="Cambria" w:cs="Arial"/>
          <w:b/>
          <w:sz w:val="24"/>
          <w:szCs w:val="24"/>
        </w:rPr>
        <w:t>CertificatedDate</w:t>
      </w:r>
      <w:r w:rsidRPr="00964BBA">
        <w:rPr>
          <w:rFonts w:ascii="Cambria" w:hAnsi="Cambria" w:cs="Arial"/>
          <w:sz w:val="24"/>
          <w:szCs w:val="24"/>
        </w:rPr>
        <w:t>.</w:t>
      </w:r>
    </w:p>
    <w:p w:rsidR="00780D67" w:rsidRPr="00964BBA" w:rsidDel="00F62898" w:rsidRDefault="00780D67" w:rsidP="00780D67">
      <w:pPr>
        <w:jc w:val="both"/>
        <w:rPr>
          <w:del w:id="58" w:author="Ho Duc Linh (FA.DN)" w:date="2023-03-01T15:14:00Z"/>
          <w:rFonts w:ascii="Cambria" w:hAnsi="Cambria" w:cs="Arial"/>
          <w:b/>
          <w:sz w:val="24"/>
          <w:szCs w:val="24"/>
        </w:rPr>
      </w:pPr>
    </w:p>
    <w:p w:rsidR="00780D67" w:rsidDel="00F62898" w:rsidRDefault="00780D67" w:rsidP="00780D67">
      <w:pPr>
        <w:jc w:val="both"/>
        <w:rPr>
          <w:del w:id="59" w:author="Ho Duc Linh (FA.DN)" w:date="2023-03-01T15:14:00Z"/>
          <w:rFonts w:ascii="Cambria" w:hAnsi="Cambria" w:cs="Arial"/>
          <w:sz w:val="24"/>
          <w:szCs w:val="24"/>
        </w:rPr>
      </w:pPr>
    </w:p>
    <w:p w:rsidR="00780D67" w:rsidRPr="00964BBA" w:rsidRDefault="00780D67" w:rsidP="00780D67">
      <w:pPr>
        <w:jc w:val="both"/>
        <w:rPr>
          <w:rFonts w:ascii="Cambria" w:hAnsi="Cambria" w:cs="Arial"/>
          <w:sz w:val="24"/>
          <w:szCs w:val="24"/>
        </w:rPr>
      </w:pPr>
    </w:p>
    <w:p w:rsidR="00780D67" w:rsidRPr="00964BBA" w:rsidRDefault="00780D67" w:rsidP="00780D67">
      <w:pPr>
        <w:jc w:val="center"/>
        <w:rPr>
          <w:rFonts w:ascii="Cambria" w:hAnsi="Cambria" w:cs="Arial"/>
          <w:b/>
          <w:sz w:val="24"/>
          <w:szCs w:val="24"/>
        </w:rPr>
      </w:pPr>
      <w:r w:rsidRPr="00964BBA">
        <w:rPr>
          <w:rFonts w:ascii="Cambria" w:hAnsi="Cambria" w:cs="Arial"/>
          <w:b/>
          <w:sz w:val="24"/>
          <w:szCs w:val="24"/>
        </w:rPr>
        <w:t>B. Yêu cầu của Học viên:</w:t>
      </w:r>
    </w:p>
    <w:p w:rsidR="00780D67" w:rsidRPr="00964BBA" w:rsidRDefault="00780D67" w:rsidP="00780D67">
      <w:pPr>
        <w:rPr>
          <w:rFonts w:ascii="Cambria" w:hAnsi="Cambria" w:cs="Arial"/>
          <w:b/>
          <w:sz w:val="24"/>
          <w:szCs w:val="24"/>
          <w:u w:val="single"/>
        </w:rPr>
      </w:pPr>
      <w:r w:rsidRPr="00964BBA">
        <w:rPr>
          <w:rFonts w:ascii="Cambria" w:hAnsi="Cambria" w:cs="Arial"/>
          <w:b/>
          <w:sz w:val="24"/>
          <w:szCs w:val="24"/>
          <w:u w:val="single"/>
        </w:rPr>
        <w:t>I. Yêu cầu 1</w:t>
      </w:r>
      <w:del w:id="60" w:author="Ho Duc Linh (FA.DN)" w:date="2023-03-01T15:15:00Z">
        <w:r w:rsidRPr="00964BBA" w:rsidDel="00F62898">
          <w:rPr>
            <w:rFonts w:ascii="Cambria" w:hAnsi="Cambria" w:cs="Arial"/>
            <w:b/>
            <w:sz w:val="24"/>
            <w:szCs w:val="24"/>
            <w:u w:val="single"/>
          </w:rPr>
          <w:delText xml:space="preserve"> (Day 2, Day 3)</w:delText>
        </w:r>
      </w:del>
      <w:r w:rsidRPr="00964BBA">
        <w:rPr>
          <w:rFonts w:ascii="Cambria" w:hAnsi="Cambria" w:cs="Arial"/>
          <w:b/>
          <w:sz w:val="24"/>
          <w:szCs w:val="24"/>
          <w:u w:val="single"/>
        </w:rPr>
        <w:t>:</w:t>
      </w:r>
    </w:p>
    <w:p w:rsidR="00780D67" w:rsidRPr="00964BBA" w:rsidRDefault="00780D67" w:rsidP="00780D67">
      <w:pPr>
        <w:rPr>
          <w:rFonts w:ascii="Cambria" w:hAnsi="Cambria" w:cs="Arial"/>
          <w:i/>
          <w:iCs/>
          <w:color w:val="252525"/>
          <w:sz w:val="24"/>
          <w:szCs w:val="24"/>
          <w:shd w:val="clear" w:color="auto" w:fill="FFFFFF"/>
        </w:rPr>
      </w:pPr>
      <w:r w:rsidRPr="00964BBA">
        <w:rPr>
          <w:rFonts w:ascii="Cambria" w:hAnsi="Cambria" w:cs="Arial"/>
          <w:b/>
          <w:sz w:val="24"/>
          <w:szCs w:val="24"/>
        </w:rPr>
        <w:tab/>
      </w:r>
      <w:r w:rsidRPr="00964BBA">
        <w:rPr>
          <w:rFonts w:ascii="Cambria" w:hAnsi="Cambria" w:cs="Arial"/>
          <w:sz w:val="24"/>
          <w:szCs w:val="24"/>
        </w:rPr>
        <w:t>1.</w:t>
      </w:r>
      <w:r w:rsidRPr="00964BBA">
        <w:rPr>
          <w:rFonts w:ascii="Cambria" w:hAnsi="Cambria" w:cs="Arial"/>
          <w:b/>
          <w:sz w:val="24"/>
          <w:szCs w:val="24"/>
        </w:rPr>
        <w:t xml:space="preserve"> </w:t>
      </w:r>
      <w:r w:rsidRPr="00964BBA">
        <w:rPr>
          <w:rFonts w:ascii="Cambria" w:hAnsi="Cambria" w:cs="Arial"/>
          <w:sz w:val="24"/>
          <w:szCs w:val="24"/>
        </w:rPr>
        <w:t>Học viên hãy thiết kế và viết code của chương trình</w:t>
      </w:r>
      <w:r>
        <w:rPr>
          <w:rFonts w:ascii="Cambria" w:hAnsi="Cambria" w:cs="Arial"/>
          <w:sz w:val="24"/>
          <w:szCs w:val="24"/>
        </w:rPr>
        <w:t xml:space="preserve"> trên</w:t>
      </w:r>
      <w:r w:rsidRPr="00964BBA">
        <w:rPr>
          <w:rFonts w:ascii="Cambria" w:hAnsi="Cambria" w:cs="Arial"/>
          <w:sz w:val="24"/>
          <w:szCs w:val="24"/>
        </w:rPr>
        <w:t xml:space="preserve"> làm sao để tuân thủ theo </w:t>
      </w:r>
      <w:r>
        <w:rPr>
          <w:rFonts w:ascii="Cambria" w:hAnsi="Cambria" w:cs="Arial"/>
          <w:sz w:val="24"/>
          <w:szCs w:val="24"/>
        </w:rPr>
        <w:t>đúng mô hình</w:t>
      </w:r>
      <w:r w:rsidRPr="00964BBA">
        <w:rPr>
          <w:rFonts w:ascii="Cambria" w:hAnsi="Cambria" w:cs="Arial"/>
          <w:sz w:val="24"/>
          <w:szCs w:val="24"/>
        </w:rPr>
        <w:t xml:space="preserve"> </w:t>
      </w:r>
      <w:r w:rsidRPr="00964BBA">
        <w:rPr>
          <w:rFonts w:ascii="Cambria" w:hAnsi="Cambria" w:cs="Arial"/>
          <w:b/>
          <w:sz w:val="24"/>
          <w:szCs w:val="24"/>
        </w:rPr>
        <w:t>OOP</w:t>
      </w:r>
      <w:r w:rsidRPr="00964BBA">
        <w:rPr>
          <w:rFonts w:ascii="Cambria" w:hAnsi="Cambria" w:cs="Arial"/>
          <w:sz w:val="24"/>
          <w:szCs w:val="24"/>
        </w:rPr>
        <w:t xml:space="preserve"> đã học, áp dụng</w:t>
      </w:r>
      <w:r>
        <w:rPr>
          <w:rFonts w:ascii="Cambria" w:hAnsi="Cambria" w:cs="Arial"/>
          <w:sz w:val="24"/>
          <w:szCs w:val="24"/>
        </w:rPr>
        <w:t xml:space="preserve"> đầy đủ</w:t>
      </w:r>
      <w:r w:rsidRPr="00964BBA">
        <w:rPr>
          <w:rFonts w:ascii="Cambria" w:hAnsi="Cambria" w:cs="Arial"/>
          <w:sz w:val="24"/>
          <w:szCs w:val="24"/>
        </w:rPr>
        <w:t xml:space="preserve"> 4 tính chất : bao đóng (</w:t>
      </w:r>
      <w:r w:rsidRPr="00964BBA">
        <w:rPr>
          <w:rFonts w:ascii="Cambria" w:hAnsi="Cambria" w:cs="Arial"/>
          <w:i/>
          <w:iCs/>
          <w:color w:val="252525"/>
          <w:sz w:val="24"/>
          <w:szCs w:val="24"/>
          <w:shd w:val="clear" w:color="auto" w:fill="FFFFFF"/>
        </w:rPr>
        <w:t xml:space="preserve">encapsulation) </w:t>
      </w:r>
      <w:r w:rsidRPr="00964BBA">
        <w:rPr>
          <w:rFonts w:ascii="Cambria" w:hAnsi="Cambria" w:cs="Arial"/>
          <w:sz w:val="24"/>
          <w:szCs w:val="24"/>
        </w:rPr>
        <w:t>, kế thừa (</w:t>
      </w:r>
      <w:r w:rsidRPr="00964BBA">
        <w:rPr>
          <w:rFonts w:ascii="Cambria" w:hAnsi="Cambria" w:cs="Arial"/>
          <w:i/>
          <w:iCs/>
          <w:color w:val="252525"/>
          <w:sz w:val="24"/>
          <w:szCs w:val="24"/>
          <w:shd w:val="clear" w:color="auto" w:fill="FFFFFF"/>
        </w:rPr>
        <w:t xml:space="preserve">inheritance) </w:t>
      </w:r>
      <w:r w:rsidRPr="00964BBA">
        <w:rPr>
          <w:rFonts w:ascii="Cambria" w:hAnsi="Cambria" w:cs="Arial"/>
          <w:sz w:val="24"/>
          <w:szCs w:val="24"/>
        </w:rPr>
        <w:t>, đa hình (</w:t>
      </w:r>
      <w:r w:rsidRPr="00964BBA">
        <w:rPr>
          <w:rFonts w:ascii="Cambria" w:hAnsi="Cambria" w:cs="Arial"/>
          <w:i/>
          <w:iCs/>
          <w:color w:val="252525"/>
          <w:sz w:val="24"/>
          <w:szCs w:val="24"/>
          <w:shd w:val="clear" w:color="auto" w:fill="FFFFFF"/>
        </w:rPr>
        <w:t xml:space="preserve">polymorphism) </w:t>
      </w:r>
      <w:r w:rsidRPr="00964BBA">
        <w:rPr>
          <w:rFonts w:ascii="Cambria" w:hAnsi="Cambria" w:cs="Arial"/>
          <w:sz w:val="24"/>
          <w:szCs w:val="24"/>
        </w:rPr>
        <w:t>, trừu tượng (</w:t>
      </w:r>
      <w:r w:rsidRPr="00964BBA">
        <w:rPr>
          <w:rFonts w:ascii="Cambria" w:hAnsi="Cambria" w:cs="Arial"/>
          <w:i/>
          <w:iCs/>
          <w:color w:val="252525"/>
          <w:sz w:val="24"/>
          <w:szCs w:val="24"/>
          <w:shd w:val="clear" w:color="auto" w:fill="FFFFFF"/>
        </w:rPr>
        <w:t>abstraction).</w:t>
      </w:r>
    </w:p>
    <w:p w:rsidR="00780D67" w:rsidRPr="00964BBA" w:rsidRDefault="00780D67" w:rsidP="00780D67">
      <w:pPr>
        <w:rPr>
          <w:rFonts w:ascii="Cambria" w:hAnsi="Cambria" w:cs="Arial"/>
          <w:sz w:val="24"/>
          <w:szCs w:val="24"/>
        </w:rPr>
      </w:pPr>
      <w:r w:rsidRPr="00964BBA">
        <w:rPr>
          <w:rFonts w:ascii="Cambria" w:hAnsi="Cambria" w:cs="Arial"/>
          <w:i/>
          <w:iCs/>
          <w:color w:val="252525"/>
          <w:sz w:val="24"/>
          <w:szCs w:val="24"/>
          <w:shd w:val="clear" w:color="auto" w:fill="FFFFFF"/>
        </w:rPr>
        <w:tab/>
      </w:r>
      <w:r w:rsidRPr="00964BBA">
        <w:rPr>
          <w:rFonts w:ascii="Cambria" w:hAnsi="Cambria" w:cs="Arial"/>
          <w:sz w:val="24"/>
          <w:szCs w:val="24"/>
        </w:rPr>
        <w:t>2. Xác định và viết code constructor cho</w:t>
      </w:r>
      <w:r>
        <w:rPr>
          <w:rFonts w:ascii="Cambria" w:hAnsi="Cambria" w:cs="Arial"/>
          <w:sz w:val="24"/>
          <w:szCs w:val="24"/>
        </w:rPr>
        <w:t xml:space="preserve"> tất cả</w:t>
      </w:r>
      <w:r w:rsidRPr="00964BBA">
        <w:rPr>
          <w:rFonts w:ascii="Cambria" w:hAnsi="Cambria" w:cs="Arial"/>
          <w:sz w:val="24"/>
          <w:szCs w:val="24"/>
        </w:rPr>
        <w:t xml:space="preserve"> các class.</w:t>
      </w:r>
    </w:p>
    <w:p w:rsidR="00780D67" w:rsidRPr="00964BBA" w:rsidRDefault="00780D67" w:rsidP="00780D67">
      <w:pPr>
        <w:rPr>
          <w:rFonts w:ascii="Cambria" w:hAnsi="Cambria" w:cs="Arial"/>
          <w:sz w:val="24"/>
          <w:szCs w:val="24"/>
        </w:rPr>
      </w:pPr>
      <w:r w:rsidRPr="00964BBA">
        <w:rPr>
          <w:rFonts w:ascii="Cambria" w:hAnsi="Cambria" w:cs="Arial"/>
          <w:sz w:val="24"/>
          <w:szCs w:val="24"/>
        </w:rPr>
        <w:tab/>
        <w:t xml:space="preserve">3. Xác định và viết code cho các </w:t>
      </w:r>
      <w:r w:rsidRPr="00422758">
        <w:rPr>
          <w:rFonts w:ascii="Cambria" w:hAnsi="Cambria" w:cs="Arial"/>
          <w:b/>
          <w:sz w:val="24"/>
          <w:szCs w:val="24"/>
        </w:rPr>
        <w:t>abstract</w:t>
      </w:r>
      <w:r w:rsidRPr="00964BBA">
        <w:rPr>
          <w:rFonts w:ascii="Cambria" w:hAnsi="Cambria" w:cs="Arial"/>
          <w:sz w:val="24"/>
          <w:szCs w:val="24"/>
        </w:rPr>
        <w:t xml:space="preserve"> </w:t>
      </w:r>
      <w:r w:rsidRPr="00422758">
        <w:rPr>
          <w:rFonts w:ascii="Cambria" w:hAnsi="Cambria" w:cs="Arial"/>
          <w:b/>
          <w:sz w:val="24"/>
          <w:szCs w:val="24"/>
        </w:rPr>
        <w:t>method</w:t>
      </w:r>
      <w:r w:rsidRPr="00964BBA">
        <w:rPr>
          <w:rFonts w:ascii="Cambria" w:hAnsi="Cambria" w:cs="Arial"/>
          <w:sz w:val="24"/>
          <w:szCs w:val="24"/>
        </w:rPr>
        <w:t xml:space="preserve">, </w:t>
      </w:r>
      <w:r w:rsidRPr="00422758">
        <w:rPr>
          <w:rFonts w:ascii="Cambria" w:hAnsi="Cambria" w:cs="Arial"/>
          <w:b/>
          <w:sz w:val="24"/>
          <w:szCs w:val="24"/>
        </w:rPr>
        <w:t>abstract</w:t>
      </w:r>
      <w:r w:rsidRPr="00964BBA">
        <w:rPr>
          <w:rFonts w:ascii="Cambria" w:hAnsi="Cambria" w:cs="Arial"/>
          <w:sz w:val="24"/>
          <w:szCs w:val="24"/>
        </w:rPr>
        <w:t xml:space="preserve"> </w:t>
      </w:r>
      <w:r w:rsidRPr="00422758">
        <w:rPr>
          <w:rFonts w:ascii="Cambria" w:hAnsi="Cambria" w:cs="Arial"/>
          <w:b/>
          <w:sz w:val="24"/>
          <w:szCs w:val="24"/>
        </w:rPr>
        <w:t>class</w:t>
      </w:r>
      <w:r>
        <w:rPr>
          <w:rFonts w:ascii="Cambria" w:hAnsi="Cambria" w:cs="Arial"/>
          <w:sz w:val="24"/>
          <w:szCs w:val="24"/>
        </w:rPr>
        <w:t xml:space="preserve">, </w:t>
      </w:r>
      <w:r w:rsidRPr="00422758">
        <w:rPr>
          <w:rFonts w:ascii="Cambria" w:hAnsi="Cambria" w:cs="Arial"/>
          <w:b/>
          <w:sz w:val="24"/>
          <w:szCs w:val="24"/>
        </w:rPr>
        <w:t>override</w:t>
      </w:r>
      <w:r w:rsidRPr="00964BBA">
        <w:rPr>
          <w:rFonts w:ascii="Cambria" w:hAnsi="Cambria" w:cs="Arial"/>
          <w:sz w:val="24"/>
          <w:szCs w:val="24"/>
        </w:rPr>
        <w:t>/</w:t>
      </w:r>
      <w:r w:rsidRPr="00422758">
        <w:rPr>
          <w:rFonts w:ascii="Cambria" w:hAnsi="Cambria" w:cs="Arial"/>
          <w:b/>
          <w:sz w:val="24"/>
          <w:szCs w:val="24"/>
        </w:rPr>
        <w:t>overload</w:t>
      </w:r>
      <w:r w:rsidRPr="00964BBA">
        <w:rPr>
          <w:rFonts w:ascii="Cambria" w:hAnsi="Cambria" w:cs="Arial"/>
          <w:sz w:val="24"/>
          <w:szCs w:val="24"/>
        </w:rPr>
        <w:t xml:space="preserve"> method, </w:t>
      </w:r>
      <w:r w:rsidRPr="009725E3">
        <w:rPr>
          <w:rFonts w:ascii="Cambria" w:hAnsi="Cambria" w:cs="Arial"/>
          <w:b/>
          <w:sz w:val="24"/>
          <w:szCs w:val="24"/>
        </w:rPr>
        <w:t>static</w:t>
      </w:r>
      <w:r w:rsidRPr="00964BBA">
        <w:rPr>
          <w:rFonts w:ascii="Cambria" w:hAnsi="Cambria" w:cs="Arial"/>
          <w:sz w:val="24"/>
          <w:szCs w:val="24"/>
        </w:rPr>
        <w:t xml:space="preserve"> field</w:t>
      </w:r>
      <w:r>
        <w:rPr>
          <w:rFonts w:ascii="Cambria" w:hAnsi="Cambria" w:cs="Arial"/>
          <w:sz w:val="24"/>
          <w:szCs w:val="24"/>
        </w:rPr>
        <w:t>.</w:t>
      </w:r>
    </w:p>
    <w:p w:rsidR="00780D67" w:rsidRPr="00964BBA" w:rsidRDefault="00780D67" w:rsidP="00780D67">
      <w:pPr>
        <w:rPr>
          <w:rFonts w:ascii="Cambria" w:hAnsi="Cambria" w:cs="Arial"/>
          <w:sz w:val="24"/>
          <w:szCs w:val="24"/>
        </w:rPr>
      </w:pPr>
      <w:r w:rsidRPr="00964BBA">
        <w:rPr>
          <w:rFonts w:ascii="Cambria" w:hAnsi="Cambria" w:cs="Arial"/>
          <w:sz w:val="24"/>
          <w:szCs w:val="24"/>
        </w:rPr>
        <w:tab/>
        <w:t>4. Xác định Is A, Has A relationship trong phần thiết kế code</w:t>
      </w:r>
      <w:r>
        <w:rPr>
          <w:rFonts w:ascii="Cambria" w:hAnsi="Cambria" w:cs="Arial"/>
          <w:sz w:val="24"/>
          <w:szCs w:val="24"/>
        </w:rPr>
        <w:t xml:space="preserve"> đã viết ở trên</w:t>
      </w:r>
      <w:r w:rsidRPr="00964BBA">
        <w:rPr>
          <w:rFonts w:ascii="Cambria" w:hAnsi="Cambria" w:cs="Arial"/>
          <w:sz w:val="24"/>
          <w:szCs w:val="24"/>
        </w:rPr>
        <w:t>.</w:t>
      </w:r>
    </w:p>
    <w:p w:rsidR="00780D67" w:rsidRPr="00964BBA" w:rsidDel="00F62898" w:rsidRDefault="00780D67" w:rsidP="00780D67">
      <w:pPr>
        <w:rPr>
          <w:del w:id="61" w:author="Ho Duc Linh (FA.DN)" w:date="2023-03-01T15:15:00Z"/>
          <w:rFonts w:ascii="Cambria" w:hAnsi="Cambria" w:cs="Arial"/>
          <w:sz w:val="24"/>
          <w:szCs w:val="24"/>
        </w:rPr>
      </w:pPr>
      <w:del w:id="62" w:author="Ho Duc Linh (FA.DN)" w:date="2023-03-01T15:15:00Z">
        <w:r w:rsidRPr="00964BBA" w:rsidDel="00F62898">
          <w:rPr>
            <w:rFonts w:ascii="Cambria" w:hAnsi="Cambria" w:cs="Arial"/>
            <w:sz w:val="24"/>
            <w:szCs w:val="24"/>
          </w:rPr>
          <w:tab/>
          <w:delText xml:space="preserve">5. Sử dụng và giải thích được ý nghĩa của 2 keyword: </w:delText>
        </w:r>
        <w:r w:rsidRPr="009753B7" w:rsidDel="00F62898">
          <w:rPr>
            <w:rFonts w:ascii="Cambria" w:hAnsi="Cambria" w:cs="Arial"/>
            <w:b/>
            <w:sz w:val="24"/>
            <w:szCs w:val="24"/>
          </w:rPr>
          <w:delText>super</w:delText>
        </w:r>
        <w:r w:rsidRPr="00964BBA" w:rsidDel="00F62898">
          <w:rPr>
            <w:rFonts w:ascii="Cambria" w:hAnsi="Cambria" w:cs="Arial"/>
            <w:sz w:val="24"/>
            <w:szCs w:val="24"/>
          </w:rPr>
          <w:delText xml:space="preserve">, </w:delText>
        </w:r>
        <w:r w:rsidRPr="009753B7" w:rsidDel="00F62898">
          <w:rPr>
            <w:rFonts w:ascii="Cambria" w:hAnsi="Cambria" w:cs="Arial"/>
            <w:b/>
            <w:sz w:val="24"/>
            <w:szCs w:val="24"/>
          </w:rPr>
          <w:delText>this</w:delText>
        </w:r>
        <w:r w:rsidRPr="00964BBA" w:rsidDel="00F62898">
          <w:rPr>
            <w:rFonts w:ascii="Cambria" w:hAnsi="Cambria" w:cs="Arial"/>
            <w:sz w:val="24"/>
            <w:szCs w:val="24"/>
          </w:rPr>
          <w:delText xml:space="preserve"> trong phần thiết kế code ở trên.</w:delText>
        </w:r>
      </w:del>
    </w:p>
    <w:p w:rsidR="00780D67" w:rsidRPr="00964BBA" w:rsidDel="00686CCE" w:rsidRDefault="00780D67" w:rsidP="00780D67">
      <w:pPr>
        <w:rPr>
          <w:del w:id="63" w:author="Ho Duc Linh (FA.DN)" w:date="2023-03-01T15:21:00Z"/>
          <w:rFonts w:ascii="Cambria" w:hAnsi="Cambria" w:cs="Arial"/>
          <w:sz w:val="24"/>
          <w:szCs w:val="24"/>
        </w:rPr>
      </w:pPr>
      <w:del w:id="64" w:author="Ho Duc Linh (FA.DN)" w:date="2023-03-01T15:21:00Z">
        <w:r w:rsidRPr="00964BBA" w:rsidDel="00686CCE">
          <w:rPr>
            <w:rFonts w:ascii="Cambria" w:hAnsi="Cambria" w:cs="Arial"/>
            <w:sz w:val="24"/>
            <w:szCs w:val="24"/>
          </w:rPr>
          <w:tab/>
        </w:r>
      </w:del>
      <w:del w:id="65" w:author="Ho Duc Linh (FA.DN)" w:date="2023-03-01T15:15:00Z">
        <w:r w:rsidRPr="00964BBA" w:rsidDel="00F62898">
          <w:rPr>
            <w:rFonts w:ascii="Cambria" w:hAnsi="Cambria" w:cs="Arial"/>
            <w:sz w:val="24"/>
            <w:szCs w:val="24"/>
          </w:rPr>
          <w:delText>6</w:delText>
        </w:r>
      </w:del>
      <w:del w:id="66" w:author="Ho Duc Linh (FA.DN)" w:date="2023-03-01T15:21:00Z">
        <w:r w:rsidRPr="00964BBA" w:rsidDel="00686CCE">
          <w:rPr>
            <w:rFonts w:ascii="Cambria" w:hAnsi="Cambria" w:cs="Arial"/>
            <w:sz w:val="24"/>
            <w:szCs w:val="24"/>
          </w:rPr>
          <w:delText xml:space="preserve">. Học viên hãy giải thích ý nghĩa của toán tử instanceof, hãy ứng dụng instanceof để downcasting 1 object </w:delText>
        </w:r>
        <w:r w:rsidRPr="00964BBA" w:rsidDel="00686CCE">
          <w:rPr>
            <w:rFonts w:ascii="Cambria" w:hAnsi="Cambria" w:cs="Arial"/>
            <w:b/>
            <w:sz w:val="24"/>
            <w:szCs w:val="24"/>
          </w:rPr>
          <w:delText xml:space="preserve">Candidate trở thành các object Experience, Fresher hoặc intern </w:delText>
        </w:r>
        <w:r w:rsidRPr="00964BBA" w:rsidDel="00686CCE">
          <w:rPr>
            <w:rFonts w:ascii="Cambria" w:hAnsi="Cambria" w:cs="Arial"/>
            <w:sz w:val="24"/>
            <w:szCs w:val="24"/>
          </w:rPr>
          <w:delText>trong các yêu cầu 2, yêu cầu 3, yêu cầu 4 bên dưới</w:delText>
        </w:r>
        <w:r w:rsidRPr="00964BBA" w:rsidDel="00686CCE">
          <w:rPr>
            <w:rFonts w:ascii="Cambria" w:hAnsi="Cambria" w:cs="Arial"/>
            <w:b/>
            <w:sz w:val="24"/>
            <w:szCs w:val="24"/>
          </w:rPr>
          <w:delText xml:space="preserve"> </w:delText>
        </w:r>
        <w:r w:rsidRPr="00964BBA" w:rsidDel="00686CCE">
          <w:rPr>
            <w:rFonts w:ascii="Cambria" w:hAnsi="Cambria" w:cs="Arial"/>
            <w:sz w:val="24"/>
            <w:szCs w:val="24"/>
          </w:rPr>
          <w:delText>( yêu cầu này học viên có thể thực hiện trong các Day 4,5,6)</w:delText>
        </w:r>
      </w:del>
    </w:p>
    <w:p w:rsidR="00780D67" w:rsidRPr="00964BBA" w:rsidRDefault="00780D67" w:rsidP="00780D67">
      <w:pPr>
        <w:jc w:val="both"/>
        <w:rPr>
          <w:rFonts w:ascii="Cambria" w:hAnsi="Cambria" w:cs="Arial"/>
          <w:sz w:val="24"/>
          <w:szCs w:val="24"/>
        </w:rPr>
      </w:pPr>
      <w:r w:rsidRPr="00964BBA">
        <w:rPr>
          <w:rFonts w:ascii="Cambria" w:hAnsi="Cambria" w:cs="Arial"/>
          <w:b/>
          <w:sz w:val="24"/>
          <w:szCs w:val="24"/>
          <w:u w:val="single"/>
        </w:rPr>
        <w:t>II. Yêu cầu 2 (Day 4, Day 5)</w:t>
      </w:r>
      <w:r w:rsidRPr="00964BBA">
        <w:rPr>
          <w:rFonts w:ascii="Cambria" w:hAnsi="Cambria" w:cs="Arial"/>
          <w:sz w:val="24"/>
          <w:szCs w:val="24"/>
        </w:rPr>
        <w:t xml:space="preserve">: </w:t>
      </w:r>
    </w:p>
    <w:p w:rsidR="00780D67" w:rsidRPr="00964BBA" w:rsidRDefault="00780D67" w:rsidP="00780D67">
      <w:pPr>
        <w:numPr>
          <w:ilvl w:val="0"/>
          <w:numId w:val="1"/>
        </w:numPr>
        <w:jc w:val="both"/>
        <w:rPr>
          <w:rFonts w:ascii="Cambria" w:hAnsi="Cambria" w:cs="Arial"/>
          <w:sz w:val="24"/>
          <w:szCs w:val="24"/>
        </w:rPr>
      </w:pPr>
      <w:r w:rsidRPr="00964BBA">
        <w:rPr>
          <w:rFonts w:ascii="Cambria" w:hAnsi="Cambria" w:cs="Arial"/>
          <w:sz w:val="24"/>
          <w:szCs w:val="24"/>
        </w:rPr>
        <w:t>Học viên hãy viết chương trình cho phép nhập thông tin cho các ứng viên, các thông tin này được lưu vào DataBase (Học viên tự thiết kế</w:t>
      </w:r>
      <w:r>
        <w:rPr>
          <w:rFonts w:ascii="Cambria" w:hAnsi="Cambria" w:cs="Arial"/>
          <w:sz w:val="24"/>
          <w:szCs w:val="24"/>
        </w:rPr>
        <w:t xml:space="preserve"> D</w:t>
      </w:r>
      <w:r w:rsidRPr="00964BBA">
        <w:rPr>
          <w:rFonts w:ascii="Cambria" w:hAnsi="Cambria" w:cs="Arial"/>
          <w:sz w:val="24"/>
          <w:szCs w:val="24"/>
        </w:rPr>
        <w:t xml:space="preserve">ataBase). </w:t>
      </w:r>
    </w:p>
    <w:p w:rsidR="00780D67" w:rsidRPr="00964BBA" w:rsidRDefault="00780D67" w:rsidP="00780D67">
      <w:pPr>
        <w:numPr>
          <w:ilvl w:val="0"/>
          <w:numId w:val="1"/>
        </w:numPr>
        <w:jc w:val="both"/>
        <w:rPr>
          <w:rFonts w:ascii="Cambria" w:hAnsi="Cambria" w:cs="Arial"/>
          <w:sz w:val="24"/>
          <w:szCs w:val="24"/>
        </w:rPr>
      </w:pPr>
      <w:r w:rsidRPr="00964BBA">
        <w:rPr>
          <w:rFonts w:ascii="Cambria" w:hAnsi="Cambria" w:cs="Arial"/>
          <w:sz w:val="24"/>
          <w:szCs w:val="24"/>
        </w:rPr>
        <w:lastRenderedPageBreak/>
        <w:t xml:space="preserve"> Sau khi nhập xong các ứng viên</w:t>
      </w:r>
      <w:r>
        <w:rPr>
          <w:rFonts w:ascii="Cambria" w:hAnsi="Cambria" w:cs="Arial"/>
          <w:sz w:val="24"/>
          <w:szCs w:val="24"/>
        </w:rPr>
        <w:t xml:space="preserve"> vào Data</w:t>
      </w:r>
      <w:r w:rsidRPr="00964BBA">
        <w:rPr>
          <w:rFonts w:ascii="Cambria" w:hAnsi="Cambria" w:cs="Arial"/>
          <w:sz w:val="24"/>
          <w:szCs w:val="24"/>
        </w:rPr>
        <w:t>Base, hãy hiển thị số lượng ứng viên vừa được người dùng nhập vào (</w:t>
      </w:r>
      <w:r w:rsidRPr="00964BBA">
        <w:rPr>
          <w:rFonts w:ascii="Cambria" w:hAnsi="Cambria" w:cs="Arial"/>
          <w:b/>
          <w:sz w:val="24"/>
          <w:szCs w:val="24"/>
        </w:rPr>
        <w:t>chú ý: hãy sử dụng thuộc tính</w:t>
      </w:r>
      <w:r w:rsidRPr="00964BBA">
        <w:rPr>
          <w:rFonts w:ascii="Cambria" w:hAnsi="Cambria" w:cs="Arial"/>
          <w:sz w:val="24"/>
          <w:szCs w:val="24"/>
        </w:rPr>
        <w:t xml:space="preserve"> </w:t>
      </w:r>
      <w:r w:rsidRPr="00964BBA">
        <w:rPr>
          <w:rFonts w:ascii="Cambria" w:hAnsi="Cambria" w:cs="Arial"/>
          <w:b/>
          <w:sz w:val="24"/>
          <w:szCs w:val="24"/>
        </w:rPr>
        <w:t xml:space="preserve">Candidate_count mô tả ở trên, </w:t>
      </w:r>
      <w:r w:rsidRPr="00964BBA">
        <w:rPr>
          <w:rFonts w:ascii="Cambria" w:hAnsi="Cambria" w:cs="Arial"/>
          <w:sz w:val="24"/>
          <w:szCs w:val="24"/>
        </w:rPr>
        <w:t xml:space="preserve">lưu ý thuộc tính này không cần lưu trữ ở DataBase). </w:t>
      </w:r>
    </w:p>
    <w:p w:rsidR="00780D67" w:rsidRPr="00964BBA" w:rsidDel="00505AD3" w:rsidRDefault="00780D67" w:rsidP="00CB287F">
      <w:pPr>
        <w:numPr>
          <w:ilvl w:val="0"/>
          <w:numId w:val="1"/>
        </w:numPr>
        <w:jc w:val="both"/>
        <w:rPr>
          <w:del w:id="67" w:author="Ho Duc Linh (FA.DN)" w:date="2023-03-01T15:22:00Z"/>
          <w:rFonts w:ascii="Cambria" w:hAnsi="Cambria" w:cs="Arial"/>
          <w:sz w:val="24"/>
          <w:szCs w:val="24"/>
        </w:rPr>
        <w:pPrChange w:id="68" w:author="Ho Duc Linh (FA.DN)" w:date="2023-03-01T15:22:00Z">
          <w:pPr>
            <w:numPr>
              <w:numId w:val="1"/>
            </w:numPr>
            <w:ind w:left="1080" w:hanging="360"/>
            <w:jc w:val="both"/>
          </w:pPr>
        </w:pPrChange>
      </w:pPr>
      <w:r w:rsidRPr="00505AD3">
        <w:rPr>
          <w:rFonts w:ascii="Cambria" w:hAnsi="Cambria" w:cs="Arial"/>
          <w:sz w:val="24"/>
          <w:szCs w:val="24"/>
          <w:rPrChange w:id="69" w:author="Ho Duc Linh (FA.DN)" w:date="2023-03-01T15:22:00Z">
            <w:rPr>
              <w:rFonts w:ascii="Cambria" w:hAnsi="Cambria" w:cs="Arial"/>
              <w:sz w:val="24"/>
              <w:szCs w:val="24"/>
            </w:rPr>
          </w:rPrChange>
        </w:rPr>
        <w:t xml:space="preserve">Yêu cầu chương trình phải kiểm tra được hợp lệ của các thuộc tính: BirthDay, Email trước khi nhập vào DataBase. </w:t>
      </w:r>
    </w:p>
    <w:p w:rsidR="00505AD3" w:rsidRDefault="00505AD3" w:rsidP="00CB287F">
      <w:pPr>
        <w:numPr>
          <w:ilvl w:val="0"/>
          <w:numId w:val="1"/>
        </w:numPr>
        <w:jc w:val="both"/>
        <w:rPr>
          <w:ins w:id="70" w:author="Ho Duc Linh (FA.DN)" w:date="2023-03-01T15:22:00Z"/>
          <w:rFonts w:ascii="Cambria" w:hAnsi="Cambria" w:cs="Arial"/>
          <w:sz w:val="24"/>
          <w:szCs w:val="24"/>
        </w:rPr>
        <w:pPrChange w:id="71" w:author="Ho Duc Linh (FA.DN)" w:date="2023-03-01T15:22:00Z">
          <w:pPr>
            <w:ind w:left="1080"/>
            <w:jc w:val="both"/>
          </w:pPr>
        </w:pPrChange>
      </w:pPr>
    </w:p>
    <w:p w:rsidR="00780D67" w:rsidRPr="00505AD3" w:rsidRDefault="00780D67" w:rsidP="00505AD3">
      <w:pPr>
        <w:ind w:left="1080"/>
        <w:jc w:val="both"/>
        <w:rPr>
          <w:rFonts w:ascii="Cambria" w:hAnsi="Cambria" w:cs="Arial"/>
          <w:sz w:val="24"/>
          <w:szCs w:val="24"/>
          <w:rPrChange w:id="72" w:author="Ho Duc Linh (FA.DN)" w:date="2023-03-01T15:22:00Z">
            <w:rPr>
              <w:rFonts w:ascii="Cambria" w:hAnsi="Cambria" w:cs="Arial"/>
              <w:sz w:val="24"/>
              <w:szCs w:val="24"/>
            </w:rPr>
          </w:rPrChange>
        </w:rPr>
        <w:pPrChange w:id="73" w:author="Ho Duc Linh (FA.DN)" w:date="2023-03-01T15:22:00Z">
          <w:pPr>
            <w:ind w:left="1080"/>
            <w:jc w:val="both"/>
          </w:pPr>
        </w:pPrChange>
      </w:pPr>
      <w:r w:rsidRPr="00505AD3">
        <w:rPr>
          <w:rFonts w:ascii="Cambria" w:hAnsi="Cambria" w:cs="Arial"/>
          <w:sz w:val="24"/>
          <w:szCs w:val="24"/>
          <w:rPrChange w:id="74" w:author="Ho Duc Linh (FA.DN)" w:date="2023-03-01T15:22:00Z">
            <w:rPr>
              <w:rFonts w:ascii="Cambria" w:hAnsi="Cambria" w:cs="Arial"/>
              <w:sz w:val="24"/>
              <w:szCs w:val="24"/>
            </w:rPr>
          </w:rPrChange>
        </w:rPr>
        <w:t>Trong đó Birthday là hợp lệ nếu nằm trong khoảng 1900... năm hiện tại.</w:t>
      </w:r>
    </w:p>
    <w:p w:rsidR="00780D67" w:rsidRDefault="00780D67" w:rsidP="00780D67">
      <w:pPr>
        <w:pStyle w:val="HTMLPreformatted"/>
        <w:shd w:val="clear" w:color="auto" w:fill="FFFFFF"/>
        <w:rPr>
          <w:ins w:id="75" w:author="Ho Duc Linh (FA.DN)" w:date="2023-03-01T15:22:00Z"/>
          <w:rFonts w:ascii="Cambria" w:hAnsi="Cambria" w:cs="Arial"/>
          <w:sz w:val="24"/>
          <w:szCs w:val="24"/>
        </w:rPr>
      </w:pPr>
      <w:r w:rsidRPr="00964BBA">
        <w:rPr>
          <w:rFonts w:ascii="Cambria" w:hAnsi="Cambria" w:cs="Arial"/>
          <w:b/>
          <w:sz w:val="24"/>
          <w:szCs w:val="24"/>
        </w:rPr>
        <w:tab/>
      </w:r>
      <w:r>
        <w:rPr>
          <w:rFonts w:ascii="Cambria" w:hAnsi="Cambria" w:cs="Arial"/>
          <w:b/>
          <w:sz w:val="24"/>
          <w:szCs w:val="24"/>
        </w:rPr>
        <w:t xml:space="preserve">    </w:t>
      </w:r>
      <w:r w:rsidRPr="00964BBA">
        <w:rPr>
          <w:rFonts w:ascii="Cambria" w:hAnsi="Cambria" w:cs="Arial"/>
          <w:b/>
          <w:sz w:val="24"/>
          <w:szCs w:val="24"/>
        </w:rPr>
        <w:t>Yêu cầu bắt buộc</w:t>
      </w:r>
      <w:r w:rsidRPr="00964BBA">
        <w:rPr>
          <w:rFonts w:ascii="Cambria" w:hAnsi="Cambria" w:cs="Arial"/>
          <w:sz w:val="24"/>
          <w:szCs w:val="24"/>
        </w:rPr>
        <w:t xml:space="preserve">: Học viên hãy tạo mới 2 </w:t>
      </w:r>
      <w:del w:id="76" w:author="Ho Duc Linh (FA.DN)" w:date="2023-03-01T15:22:00Z">
        <w:r w:rsidRPr="00964BBA" w:rsidDel="00686CCE">
          <w:rPr>
            <w:rFonts w:ascii="Cambria" w:hAnsi="Cambria" w:cs="Arial"/>
            <w:sz w:val="24"/>
            <w:szCs w:val="24"/>
          </w:rPr>
          <w:delText xml:space="preserve">User </w:delText>
        </w:r>
      </w:del>
      <w:ins w:id="77" w:author="Ho Duc Linh (FA.DN)" w:date="2023-03-01T15:22:00Z">
        <w:r w:rsidR="00686CCE">
          <w:rPr>
            <w:rFonts w:ascii="Cambria" w:hAnsi="Cambria" w:cs="Arial"/>
            <w:sz w:val="24"/>
            <w:szCs w:val="24"/>
            <w:lang w:val="en-US"/>
          </w:rPr>
          <w:t>Class</w:t>
        </w:r>
        <w:r w:rsidR="00686CCE" w:rsidRPr="00964BBA">
          <w:rPr>
            <w:rFonts w:ascii="Cambria" w:hAnsi="Cambria" w:cs="Arial"/>
            <w:sz w:val="24"/>
            <w:szCs w:val="24"/>
          </w:rPr>
          <w:t xml:space="preserve"> </w:t>
        </w:r>
      </w:ins>
      <w:r w:rsidRPr="00964BBA">
        <w:rPr>
          <w:rFonts w:ascii="Cambria" w:hAnsi="Cambria" w:cs="Arial"/>
          <w:sz w:val="24"/>
          <w:szCs w:val="24"/>
        </w:rPr>
        <w:t xml:space="preserve">exception là : </w:t>
      </w:r>
      <w:r w:rsidRPr="00356D0C">
        <w:rPr>
          <w:rFonts w:ascii="Cambria" w:hAnsi="Cambria" w:cs="Arial"/>
          <w:b/>
          <w:sz w:val="24"/>
          <w:szCs w:val="24"/>
          <w:rPrChange w:id="78" w:author="Ho Duc Linh (FA.DN)" w:date="2023-03-01T15:23:00Z">
            <w:rPr>
              <w:rFonts w:ascii="Cambria" w:hAnsi="Cambria" w:cs="Arial"/>
              <w:sz w:val="24"/>
              <w:szCs w:val="24"/>
            </w:rPr>
          </w:rPrChange>
        </w:rPr>
        <w:t>BirthDayException</w:t>
      </w:r>
      <w:r w:rsidRPr="00964BBA">
        <w:rPr>
          <w:rFonts w:ascii="Cambria" w:hAnsi="Cambria" w:cs="Arial"/>
          <w:sz w:val="24"/>
          <w:szCs w:val="24"/>
        </w:rPr>
        <w:t xml:space="preserve"> và </w:t>
      </w:r>
      <w:r w:rsidRPr="00356D0C">
        <w:rPr>
          <w:rFonts w:ascii="Cambria" w:hAnsi="Cambria" w:cs="Arial"/>
          <w:b/>
          <w:sz w:val="24"/>
          <w:szCs w:val="24"/>
          <w:rPrChange w:id="79" w:author="Ho Duc Linh (FA.DN)" w:date="2023-03-01T15:23:00Z">
            <w:rPr>
              <w:rFonts w:ascii="Cambria" w:hAnsi="Cambria" w:cs="Arial"/>
              <w:sz w:val="24"/>
              <w:szCs w:val="24"/>
            </w:rPr>
          </w:rPrChange>
        </w:rPr>
        <w:t>EmailException</w:t>
      </w:r>
      <w:r w:rsidRPr="00964BBA">
        <w:rPr>
          <w:rFonts w:ascii="Cambria" w:hAnsi="Cambria" w:cs="Arial"/>
          <w:sz w:val="24"/>
          <w:szCs w:val="24"/>
        </w:rPr>
        <w:t xml:space="preserve"> để throw ra màn hình trong trường hợp dữ liệu của một trong hai không hợp lệ (nội dung lỗi do thi sinh tự quyết định). Ngoài ra, nếu có bất cứ một exception nào khác trong quá trình nhập liệu Học viên phải </w:t>
      </w:r>
      <w:r>
        <w:rPr>
          <w:rFonts w:ascii="Cambria" w:hAnsi="Cambria" w:cs="Arial"/>
          <w:sz w:val="24"/>
          <w:szCs w:val="24"/>
        </w:rPr>
        <w:t>catch</w:t>
      </w:r>
      <w:r w:rsidRPr="00964BBA">
        <w:rPr>
          <w:rFonts w:ascii="Cambria" w:hAnsi="Cambria" w:cs="Arial"/>
          <w:sz w:val="24"/>
          <w:szCs w:val="24"/>
        </w:rPr>
        <w:t xml:space="preserve"> được và thông báo nội dung lỗi ra màn hình như sau: "</w:t>
      </w:r>
      <w:r w:rsidRPr="001F6449">
        <w:rPr>
          <w:rFonts w:ascii="Cambria" w:hAnsi="Cambria" w:cs="Arial"/>
          <w:i/>
          <w:sz w:val="24"/>
          <w:szCs w:val="24"/>
        </w:rPr>
        <w:t>The system has encountered an unexpected problem, sincerely sorry</w:t>
      </w:r>
      <w:r w:rsidRPr="001F6449">
        <w:rPr>
          <w:rFonts w:ascii="Cambria" w:hAnsi="Cambria" w:cs="Arial"/>
          <w:sz w:val="24"/>
          <w:szCs w:val="24"/>
        </w:rPr>
        <w:t xml:space="preserve"> !!!”</w:t>
      </w:r>
    </w:p>
    <w:p w:rsidR="00505AD3" w:rsidRPr="001F6449" w:rsidRDefault="00505AD3" w:rsidP="00780D67">
      <w:pPr>
        <w:pStyle w:val="HTMLPreformatted"/>
        <w:shd w:val="clear" w:color="auto" w:fill="FFFFFF"/>
        <w:rPr>
          <w:rFonts w:ascii="Cambria" w:hAnsi="Cambria" w:cs="Arial"/>
          <w:sz w:val="24"/>
          <w:szCs w:val="24"/>
        </w:rPr>
      </w:pPr>
    </w:p>
    <w:p w:rsidR="00780D67" w:rsidRPr="00964BBA" w:rsidDel="00505AD3" w:rsidRDefault="00780D67" w:rsidP="00780D67">
      <w:pPr>
        <w:jc w:val="both"/>
        <w:rPr>
          <w:del w:id="80" w:author="Ho Duc Linh (FA.DN)" w:date="2023-03-01T15:22:00Z"/>
          <w:rFonts w:ascii="Cambria" w:hAnsi="Cambria" w:cs="Arial"/>
          <w:sz w:val="24"/>
          <w:szCs w:val="24"/>
        </w:rPr>
      </w:pPr>
    </w:p>
    <w:p w:rsidR="00780D67" w:rsidRPr="00964BBA" w:rsidRDefault="00780D67" w:rsidP="00780D67">
      <w:pPr>
        <w:numPr>
          <w:ilvl w:val="0"/>
          <w:numId w:val="1"/>
        </w:numPr>
        <w:jc w:val="both"/>
        <w:rPr>
          <w:rFonts w:ascii="Cambria" w:hAnsi="Cambria" w:cs="Arial"/>
          <w:sz w:val="24"/>
          <w:szCs w:val="24"/>
        </w:rPr>
      </w:pPr>
      <w:r w:rsidRPr="00964BBA">
        <w:rPr>
          <w:rFonts w:ascii="Cambria" w:hAnsi="Cambria" w:cs="Arial"/>
          <w:sz w:val="24"/>
          <w:szCs w:val="24"/>
        </w:rPr>
        <w:t xml:space="preserve">Học viên hãy phân biệt giống và khác nhau </w:t>
      </w:r>
      <w:r>
        <w:rPr>
          <w:rFonts w:ascii="Cambria" w:hAnsi="Cambria" w:cs="Arial"/>
          <w:sz w:val="24"/>
          <w:szCs w:val="24"/>
        </w:rPr>
        <w:t>giữa</w:t>
      </w:r>
      <w:r w:rsidRPr="00964BBA">
        <w:rPr>
          <w:rFonts w:ascii="Cambria" w:hAnsi="Cambria" w:cs="Arial"/>
          <w:sz w:val="24"/>
          <w:szCs w:val="24"/>
        </w:rPr>
        <w:t xml:space="preserve"> String và StringBuffer. Hãy ứng dụng đặc tính của String và St</w:t>
      </w:r>
      <w:bookmarkStart w:id="81" w:name="_GoBack"/>
      <w:bookmarkEnd w:id="81"/>
      <w:r w:rsidRPr="00964BBA">
        <w:rPr>
          <w:rFonts w:ascii="Cambria" w:hAnsi="Cambria" w:cs="Arial"/>
          <w:sz w:val="24"/>
          <w:szCs w:val="24"/>
        </w:rPr>
        <w:t>ringBuffer để tổng hợp hợp các FullName của tất cả các Candidate (ngăn cách giữa các tên là một dấu “,”)  và hiển thị ra màn hình.</w:t>
      </w:r>
    </w:p>
    <w:p w:rsidR="00057198" w:rsidRDefault="00780D67" w:rsidP="00780D67">
      <w:r w:rsidRPr="00964BBA">
        <w:rPr>
          <w:rFonts w:ascii="Cambria" w:hAnsi="Cambria" w:cs="Arial"/>
          <w:sz w:val="24"/>
          <w:szCs w:val="24"/>
        </w:rPr>
        <w:t xml:space="preserve">Sau khi nhập xong các ứng viên, chương trình cho phép hiển thị danh sách ứng viên với đầy đủ thông tin đã có trong dataBase (Học viên lưu ý hãy sử dụng phương thức </w:t>
      </w:r>
      <w:r w:rsidRPr="00964BBA">
        <w:rPr>
          <w:rFonts w:ascii="Cambria" w:hAnsi="Cambria" w:cs="Arial"/>
          <w:b/>
          <w:sz w:val="24"/>
          <w:szCs w:val="24"/>
        </w:rPr>
        <w:t>showMe</w:t>
      </w:r>
      <w:r w:rsidRPr="00964BBA">
        <w:rPr>
          <w:rFonts w:ascii="Cambria" w:hAnsi="Cambria" w:cs="Arial"/>
          <w:sz w:val="24"/>
          <w:szCs w:val="24"/>
        </w:rPr>
        <w:t xml:space="preserve"> đã viết code ở trên).</w:t>
      </w:r>
    </w:p>
    <w:sectPr w:rsidR="0005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5E2B"/>
    <w:multiLevelType w:val="hybridMultilevel"/>
    <w:tmpl w:val="73FC0E04"/>
    <w:lvl w:ilvl="0" w:tplc="89249DDC">
      <w:start w:val="1"/>
      <w:numFmt w:val="bullet"/>
      <w:lvlText w:val="-"/>
      <w:lvlJc w:val="left"/>
      <w:pPr>
        <w:ind w:left="1800" w:hanging="360"/>
      </w:pPr>
      <w:rPr>
        <w:rFonts w:ascii="Cambria" w:eastAsia="Malgun Gothic" w:hAnsi="Cambria"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6D50D8"/>
    <w:multiLevelType w:val="hybridMultilevel"/>
    <w:tmpl w:val="2C48141A"/>
    <w:lvl w:ilvl="0" w:tplc="50A2C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761F63"/>
    <w:multiLevelType w:val="hybridMultilevel"/>
    <w:tmpl w:val="AB80C1C6"/>
    <w:lvl w:ilvl="0" w:tplc="641AD886">
      <w:start w:val="1"/>
      <w:numFmt w:val="decimal"/>
      <w:lvlText w:val="%1."/>
      <w:lvlJc w:val="left"/>
      <w:pPr>
        <w:tabs>
          <w:tab w:val="num" w:pos="1800"/>
        </w:tabs>
        <w:ind w:left="1800" w:hanging="360"/>
      </w:pPr>
      <w:rPr>
        <w:rFonts w:hint="default"/>
        <w:b w:val="0"/>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2DEC62DC"/>
    <w:multiLevelType w:val="hybridMultilevel"/>
    <w:tmpl w:val="6AE8D35A"/>
    <w:lvl w:ilvl="0" w:tplc="36BC442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721C2D"/>
    <w:multiLevelType w:val="hybridMultilevel"/>
    <w:tmpl w:val="D4A43BD2"/>
    <w:lvl w:ilvl="0" w:tplc="D2E2E5C8">
      <w:start w:val="4"/>
      <w:numFmt w:val="bullet"/>
      <w:lvlText w:val=""/>
      <w:lvlJc w:val="left"/>
      <w:pPr>
        <w:ind w:left="720" w:hanging="360"/>
      </w:pPr>
      <w:rPr>
        <w:rFonts w:ascii="Symbol" w:eastAsia="Malgun Gothic"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 Duc Linh (FA.DN)">
    <w15:presenceInfo w15:providerId="AD" w15:userId="S-1-5-21-1078879581-106171156-1039276024-4599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D67"/>
    <w:rsid w:val="00057198"/>
    <w:rsid w:val="00356D0C"/>
    <w:rsid w:val="00505AD3"/>
    <w:rsid w:val="00686CCE"/>
    <w:rsid w:val="00780D67"/>
    <w:rsid w:val="00D21013"/>
    <w:rsid w:val="00F6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554C"/>
  <w15:chartTrackingRefBased/>
  <w15:docId w15:val="{88E916E9-3B0F-4B2E-B243-C455D3DA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D67"/>
    <w:pPr>
      <w:spacing w:after="200" w:line="276" w:lineRule="auto"/>
    </w:pPr>
    <w:rPr>
      <w:rFonts w:ascii="Calibri" w:eastAsia="Malgun Gothic" w:hAnsi="Calibri"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D67"/>
    <w:pPr>
      <w:ind w:left="720"/>
      <w:contextualSpacing/>
    </w:pPr>
  </w:style>
  <w:style w:type="paragraph" w:styleId="HTMLPreformatted">
    <w:name w:val="HTML Preformatted"/>
    <w:basedOn w:val="Normal"/>
    <w:link w:val="HTMLPreformattedChar"/>
    <w:uiPriority w:val="99"/>
    <w:semiHidden/>
    <w:unhideWhenUsed/>
    <w:rsid w:val="0078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basedOn w:val="DefaultParagraphFont"/>
    <w:link w:val="HTMLPreformatted"/>
    <w:uiPriority w:val="99"/>
    <w:semiHidden/>
    <w:rsid w:val="00780D67"/>
    <w:rPr>
      <w:rFonts w:ascii="Courier New" w:eastAsia="Times New Roman" w:hAnsi="Courier New" w:cs="Times New Roman"/>
      <w:sz w:val="20"/>
      <w:szCs w:val="20"/>
      <w:lang w:val="x-none" w:eastAsia="x-none"/>
    </w:rPr>
  </w:style>
  <w:style w:type="paragraph" w:styleId="BalloonText">
    <w:name w:val="Balloon Text"/>
    <w:basedOn w:val="Normal"/>
    <w:link w:val="BalloonTextChar"/>
    <w:uiPriority w:val="99"/>
    <w:semiHidden/>
    <w:unhideWhenUsed/>
    <w:rsid w:val="00D210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013"/>
    <w:rPr>
      <w:rFonts w:ascii="Segoe UI" w:eastAsia="Malgun Gothic" w:hAnsi="Segoe UI" w:cs="Segoe UI"/>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Duc Linh (FA.DN)</dc:creator>
  <cp:keywords/>
  <dc:description/>
  <cp:lastModifiedBy>Ho Duc Linh (FA.DN)</cp:lastModifiedBy>
  <cp:revision>5</cp:revision>
  <dcterms:created xsi:type="dcterms:W3CDTF">2023-03-01T08:07:00Z</dcterms:created>
  <dcterms:modified xsi:type="dcterms:W3CDTF">2023-03-01T08:23:00Z</dcterms:modified>
</cp:coreProperties>
</file>